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A57" w:rsidRPr="00D96A57" w:rsidRDefault="00D96A57" w:rsidP="00D96A57">
      <w:pPr>
        <w:spacing w:line="360" w:lineRule="auto"/>
        <w:rPr>
          <w:sz w:val="24"/>
          <w:szCs w:val="24"/>
        </w:rPr>
      </w:pPr>
      <w:r w:rsidRPr="00D96A57">
        <w:rPr>
          <w:rFonts w:hAnsi="宋体"/>
          <w:sz w:val="24"/>
          <w:szCs w:val="24"/>
        </w:rPr>
        <w:t>尊敬的审查员：</w:t>
      </w:r>
    </w:p>
    <w:p w:rsidR="00D96A57" w:rsidRPr="00D96A57" w:rsidRDefault="00D96A57" w:rsidP="00D96A57">
      <w:pPr>
        <w:spacing w:line="360" w:lineRule="auto"/>
        <w:ind w:firstLineChars="200" w:firstLine="480"/>
        <w:rPr>
          <w:sz w:val="24"/>
          <w:szCs w:val="24"/>
        </w:rPr>
      </w:pPr>
      <w:r w:rsidRPr="00D96A57">
        <w:rPr>
          <w:rFonts w:hAnsi="宋体"/>
          <w:sz w:val="24"/>
          <w:szCs w:val="24"/>
        </w:rPr>
        <w:t>您好！</w:t>
      </w:r>
    </w:p>
    <w:p w:rsidR="00D96A57" w:rsidRPr="00D96A57" w:rsidRDefault="00D96A57" w:rsidP="00D96A57">
      <w:pPr>
        <w:spacing w:line="360" w:lineRule="auto"/>
        <w:ind w:firstLineChars="200" w:firstLine="480"/>
        <w:rPr>
          <w:rFonts w:hAnsi="宋体"/>
          <w:sz w:val="24"/>
          <w:szCs w:val="24"/>
        </w:rPr>
      </w:pPr>
      <w:r w:rsidRPr="00D96A57">
        <w:rPr>
          <w:rFonts w:hAnsi="宋体"/>
          <w:sz w:val="24"/>
          <w:szCs w:val="24"/>
        </w:rPr>
        <w:t>感谢您百忙之中对本发明专利申请的审查，申请人认真阅读了第二次审查意见通知书及对比文件，现做出如下陈述：</w:t>
      </w:r>
    </w:p>
    <w:p w:rsidR="00D96A57" w:rsidRPr="00D96A57" w:rsidRDefault="00D96A57" w:rsidP="00D96A57">
      <w:pPr>
        <w:spacing w:line="360" w:lineRule="auto"/>
        <w:ind w:firstLineChars="200" w:firstLine="482"/>
        <w:rPr>
          <w:rFonts w:hAnsi="宋体"/>
          <w:b/>
          <w:bCs/>
          <w:sz w:val="24"/>
          <w:szCs w:val="24"/>
        </w:rPr>
      </w:pPr>
      <w:r w:rsidRPr="00D96A57">
        <w:rPr>
          <w:rFonts w:hAnsi="宋体" w:hint="eastAsia"/>
          <w:b/>
          <w:bCs/>
          <w:sz w:val="24"/>
          <w:szCs w:val="24"/>
        </w:rPr>
        <w:t>一、文件修改</w:t>
      </w:r>
    </w:p>
    <w:p w:rsidR="00D96A57" w:rsidRPr="00D96A57" w:rsidRDefault="00D96A57" w:rsidP="00D96A57">
      <w:pPr>
        <w:spacing w:line="360" w:lineRule="auto"/>
        <w:ind w:firstLineChars="200" w:firstLine="480"/>
        <w:rPr>
          <w:sz w:val="24"/>
          <w:szCs w:val="24"/>
        </w:rPr>
      </w:pPr>
      <w:r w:rsidRPr="00D96A57">
        <w:rPr>
          <w:rFonts w:hint="eastAsia"/>
          <w:sz w:val="24"/>
          <w:szCs w:val="24"/>
        </w:rPr>
        <w:t>将原权利要求书</w:t>
      </w:r>
      <w:r w:rsidRPr="00D96A57">
        <w:rPr>
          <w:sz w:val="24"/>
          <w:szCs w:val="24"/>
        </w:rPr>
        <w:t>3-5</w:t>
      </w:r>
      <w:r w:rsidRPr="00D96A57">
        <w:rPr>
          <w:rFonts w:hint="eastAsia"/>
          <w:sz w:val="24"/>
          <w:szCs w:val="24"/>
        </w:rPr>
        <w:t>记载的内容合并到原权利要求</w:t>
      </w:r>
      <w:r w:rsidRPr="00D96A57">
        <w:rPr>
          <w:rFonts w:hint="eastAsia"/>
          <w:sz w:val="24"/>
          <w:szCs w:val="24"/>
        </w:rPr>
        <w:t>1</w:t>
      </w:r>
      <w:r w:rsidRPr="00D96A57">
        <w:rPr>
          <w:rFonts w:hint="eastAsia"/>
          <w:sz w:val="24"/>
          <w:szCs w:val="24"/>
        </w:rPr>
        <w:t>，同时将说明书中“</w:t>
      </w:r>
      <w:r w:rsidRPr="00D96A57">
        <w:rPr>
          <w:rFonts w:hint="eastAsia"/>
          <w:sz w:val="24"/>
          <w:szCs w:val="24"/>
        </w:rPr>
        <w:t>C</w:t>
      </w:r>
      <w:r w:rsidRPr="00D96A57">
        <w:rPr>
          <w:sz w:val="24"/>
          <w:szCs w:val="24"/>
        </w:rPr>
        <w:t>AD</w:t>
      </w:r>
      <w:r w:rsidRPr="00D96A57">
        <w:rPr>
          <w:rFonts w:hint="eastAsia"/>
          <w:sz w:val="24"/>
          <w:szCs w:val="24"/>
        </w:rPr>
        <w:t>”替换原权利要求书</w:t>
      </w:r>
      <w:r w:rsidRPr="00D96A57">
        <w:rPr>
          <w:rFonts w:hint="eastAsia"/>
          <w:sz w:val="24"/>
          <w:szCs w:val="24"/>
        </w:rPr>
        <w:t>1</w:t>
      </w:r>
      <w:r w:rsidRPr="00D96A57">
        <w:rPr>
          <w:rFonts w:hint="eastAsia"/>
          <w:sz w:val="24"/>
          <w:szCs w:val="24"/>
        </w:rPr>
        <w:t>的“建模软件”，将说明书中“激光烧结”补充原权利要求书</w:t>
      </w:r>
      <w:r w:rsidRPr="00D96A57">
        <w:rPr>
          <w:rFonts w:hint="eastAsia"/>
          <w:sz w:val="24"/>
          <w:szCs w:val="24"/>
        </w:rPr>
        <w:t>1</w:t>
      </w:r>
      <w:r w:rsidRPr="00D96A57">
        <w:rPr>
          <w:rFonts w:hint="eastAsia"/>
          <w:sz w:val="24"/>
          <w:szCs w:val="24"/>
        </w:rPr>
        <w:t>的“</w:t>
      </w:r>
      <w:r w:rsidRPr="00D96A57">
        <w:rPr>
          <w:rFonts w:hint="eastAsia"/>
          <w:sz w:val="24"/>
          <w:szCs w:val="24"/>
        </w:rPr>
        <w:t>3</w:t>
      </w:r>
      <w:r w:rsidRPr="00D96A57">
        <w:rPr>
          <w:sz w:val="24"/>
          <w:szCs w:val="24"/>
        </w:rPr>
        <w:t>D</w:t>
      </w:r>
      <w:r w:rsidRPr="00D96A57">
        <w:rPr>
          <w:rFonts w:hint="eastAsia"/>
          <w:sz w:val="24"/>
          <w:szCs w:val="24"/>
        </w:rPr>
        <w:t>打印机打印出来”形成新的权利要求</w:t>
      </w:r>
      <w:r w:rsidRPr="00D96A57">
        <w:rPr>
          <w:sz w:val="24"/>
          <w:szCs w:val="24"/>
        </w:rPr>
        <w:t>1</w:t>
      </w:r>
      <w:r w:rsidRPr="00D96A57">
        <w:rPr>
          <w:rFonts w:hint="eastAsia"/>
          <w:sz w:val="24"/>
          <w:szCs w:val="24"/>
        </w:rPr>
        <w:t>，并对应的修改原权利要求书的对应排序问题。</w:t>
      </w:r>
    </w:p>
    <w:p w:rsidR="00D96A57" w:rsidRPr="00D96A57" w:rsidRDefault="00D96A57" w:rsidP="00D96A57">
      <w:pPr>
        <w:spacing w:line="360" w:lineRule="auto"/>
        <w:ind w:firstLineChars="200" w:firstLine="482"/>
        <w:rPr>
          <w:b/>
          <w:sz w:val="24"/>
          <w:szCs w:val="24"/>
        </w:rPr>
      </w:pPr>
      <w:r w:rsidRPr="00D96A57">
        <w:rPr>
          <w:rFonts w:hint="eastAsia"/>
          <w:b/>
          <w:sz w:val="24"/>
          <w:szCs w:val="24"/>
        </w:rPr>
        <w:t>具体修改情况见附件的权利要求替换页。</w:t>
      </w:r>
    </w:p>
    <w:p w:rsidR="00D96A57" w:rsidRPr="00D96A57" w:rsidRDefault="00D96A57" w:rsidP="00D96A57">
      <w:pPr>
        <w:spacing w:line="360" w:lineRule="auto"/>
        <w:ind w:firstLineChars="200" w:firstLine="482"/>
        <w:rPr>
          <w:b/>
          <w:sz w:val="24"/>
          <w:szCs w:val="24"/>
        </w:rPr>
      </w:pPr>
      <w:r w:rsidRPr="00D96A57">
        <w:rPr>
          <w:rFonts w:hint="eastAsia"/>
          <w:b/>
          <w:sz w:val="24"/>
          <w:szCs w:val="24"/>
        </w:rPr>
        <w:t>本次修改未超出权利要求书和说明书记载的范围，符合</w:t>
      </w:r>
      <w:r w:rsidRPr="00D96A57">
        <w:rPr>
          <w:rFonts w:hint="eastAsia"/>
          <w:b/>
          <w:sz w:val="24"/>
          <w:szCs w:val="24"/>
        </w:rPr>
        <w:t>A33</w:t>
      </w:r>
      <w:r w:rsidRPr="00D96A57">
        <w:rPr>
          <w:rFonts w:hint="eastAsia"/>
          <w:b/>
          <w:sz w:val="24"/>
          <w:szCs w:val="24"/>
        </w:rPr>
        <w:t>的规定。</w:t>
      </w:r>
    </w:p>
    <w:p w:rsidR="00D96A57" w:rsidRPr="00D96A57" w:rsidRDefault="00D96A57" w:rsidP="00D96A57">
      <w:pPr>
        <w:spacing w:line="360" w:lineRule="auto"/>
        <w:ind w:firstLineChars="200" w:firstLine="482"/>
        <w:rPr>
          <w:b/>
          <w:sz w:val="24"/>
          <w:szCs w:val="24"/>
        </w:rPr>
      </w:pPr>
      <w:r w:rsidRPr="00D96A57">
        <w:rPr>
          <w:rFonts w:hint="eastAsia"/>
          <w:b/>
          <w:sz w:val="24"/>
          <w:szCs w:val="24"/>
        </w:rPr>
        <w:t>二、第二次审查意见的观点可总结如下：</w:t>
      </w:r>
    </w:p>
    <w:p w:rsidR="00D96A57" w:rsidRPr="00D96A57" w:rsidRDefault="00D96A57" w:rsidP="00D96A57">
      <w:pPr>
        <w:spacing w:line="360" w:lineRule="auto"/>
        <w:ind w:firstLineChars="200" w:firstLine="480"/>
        <w:rPr>
          <w:sz w:val="24"/>
          <w:szCs w:val="24"/>
        </w:rPr>
      </w:pPr>
      <w:r w:rsidRPr="00D96A57">
        <w:rPr>
          <w:rFonts w:hint="eastAsia"/>
          <w:sz w:val="24"/>
          <w:szCs w:val="24"/>
        </w:rPr>
        <w:t>1</w:t>
      </w:r>
      <w:r w:rsidRPr="00D96A57">
        <w:rPr>
          <w:rFonts w:hint="eastAsia"/>
          <w:sz w:val="24"/>
          <w:szCs w:val="24"/>
        </w:rPr>
        <w:t>、对比文件</w:t>
      </w:r>
      <w:r w:rsidRPr="00D96A57">
        <w:rPr>
          <w:rFonts w:hint="eastAsia"/>
          <w:sz w:val="24"/>
          <w:szCs w:val="24"/>
        </w:rPr>
        <w:t>1</w:t>
      </w:r>
      <w:r w:rsidRPr="00D96A57">
        <w:rPr>
          <w:rFonts w:hint="eastAsia"/>
          <w:sz w:val="24"/>
          <w:szCs w:val="24"/>
        </w:rPr>
        <w:t>已经公开了通过有限元分析制作对足底压力进行改善的鞋垫，而脚底及侧面的参数是足部的常规参数，因此，使画出若干条曲线具体为在脚底及侧面画出若干条曲线，这是本领域的常规设置。</w:t>
      </w:r>
    </w:p>
    <w:p w:rsidR="00D96A57" w:rsidRPr="00D96A57" w:rsidRDefault="00D96A57" w:rsidP="00D96A57">
      <w:pPr>
        <w:spacing w:line="360" w:lineRule="auto"/>
        <w:ind w:firstLineChars="200" w:firstLine="480"/>
        <w:rPr>
          <w:sz w:val="24"/>
          <w:szCs w:val="24"/>
        </w:rPr>
      </w:pPr>
      <w:r w:rsidRPr="00D96A57">
        <w:rPr>
          <w:rFonts w:hint="eastAsia"/>
          <w:sz w:val="24"/>
          <w:szCs w:val="24"/>
        </w:rPr>
        <w:t>2</w:t>
      </w:r>
      <w:r w:rsidRPr="00D96A57">
        <w:rPr>
          <w:rFonts w:hint="eastAsia"/>
          <w:sz w:val="24"/>
          <w:szCs w:val="24"/>
        </w:rPr>
        <w:t>、对比文件</w:t>
      </w:r>
      <w:r w:rsidRPr="00D96A57">
        <w:rPr>
          <w:rFonts w:hint="eastAsia"/>
          <w:sz w:val="24"/>
          <w:szCs w:val="24"/>
        </w:rPr>
        <w:t>1</w:t>
      </w:r>
      <w:r w:rsidRPr="00D96A57">
        <w:rPr>
          <w:rFonts w:hint="eastAsia"/>
          <w:sz w:val="24"/>
          <w:szCs w:val="24"/>
        </w:rPr>
        <w:t>公开了</w:t>
      </w:r>
      <w:r w:rsidRPr="00D96A57">
        <w:rPr>
          <w:rFonts w:hint="eastAsia"/>
          <w:sz w:val="24"/>
          <w:szCs w:val="24"/>
        </w:rPr>
        <w:t>3</w:t>
      </w:r>
      <w:r w:rsidRPr="00D96A57">
        <w:rPr>
          <w:sz w:val="24"/>
          <w:szCs w:val="24"/>
        </w:rPr>
        <w:t>D</w:t>
      </w:r>
      <w:r w:rsidRPr="00D96A57">
        <w:rPr>
          <w:rFonts w:hint="eastAsia"/>
          <w:sz w:val="24"/>
          <w:szCs w:val="24"/>
        </w:rPr>
        <w:t>打印单元通过</w:t>
      </w:r>
      <w:r w:rsidRPr="00D96A57">
        <w:rPr>
          <w:rFonts w:hint="eastAsia"/>
          <w:sz w:val="24"/>
          <w:szCs w:val="24"/>
        </w:rPr>
        <w:t>3</w:t>
      </w:r>
      <w:r w:rsidRPr="00D96A57">
        <w:rPr>
          <w:sz w:val="24"/>
          <w:szCs w:val="24"/>
        </w:rPr>
        <w:t>D</w:t>
      </w:r>
      <w:r w:rsidRPr="00D96A57">
        <w:rPr>
          <w:rFonts w:hint="eastAsia"/>
          <w:sz w:val="24"/>
          <w:szCs w:val="24"/>
        </w:rPr>
        <w:t>打印技术打印出鞋垫，而选择性激光烧结是常见的</w:t>
      </w:r>
      <w:r w:rsidRPr="00D96A57">
        <w:rPr>
          <w:rFonts w:hint="eastAsia"/>
          <w:sz w:val="24"/>
          <w:szCs w:val="24"/>
        </w:rPr>
        <w:t>3</w:t>
      </w:r>
      <w:r w:rsidRPr="00D96A57">
        <w:rPr>
          <w:sz w:val="24"/>
          <w:szCs w:val="24"/>
        </w:rPr>
        <w:t>D</w:t>
      </w:r>
      <w:r w:rsidRPr="00D96A57">
        <w:rPr>
          <w:rFonts w:hint="eastAsia"/>
          <w:sz w:val="24"/>
          <w:szCs w:val="24"/>
        </w:rPr>
        <w:t>打印单元，因此，使</w:t>
      </w:r>
      <w:r w:rsidRPr="00D96A57">
        <w:rPr>
          <w:rFonts w:hint="eastAsia"/>
          <w:sz w:val="24"/>
          <w:szCs w:val="24"/>
        </w:rPr>
        <w:t>3</w:t>
      </w:r>
      <w:r w:rsidRPr="00D96A57">
        <w:rPr>
          <w:sz w:val="24"/>
          <w:szCs w:val="24"/>
        </w:rPr>
        <w:t>D</w:t>
      </w:r>
      <w:r w:rsidRPr="00D96A57">
        <w:rPr>
          <w:rFonts w:hint="eastAsia"/>
          <w:sz w:val="24"/>
          <w:szCs w:val="24"/>
        </w:rPr>
        <w:t>鞋垫由选择性激光烧结的</w:t>
      </w:r>
      <w:r w:rsidRPr="00D96A57">
        <w:rPr>
          <w:rFonts w:hint="eastAsia"/>
          <w:sz w:val="24"/>
          <w:szCs w:val="24"/>
        </w:rPr>
        <w:t>3</w:t>
      </w:r>
      <w:r w:rsidRPr="00D96A57">
        <w:rPr>
          <w:sz w:val="24"/>
          <w:szCs w:val="24"/>
        </w:rPr>
        <w:t>D</w:t>
      </w:r>
      <w:r w:rsidRPr="00D96A57">
        <w:rPr>
          <w:rFonts w:hint="eastAsia"/>
          <w:sz w:val="24"/>
          <w:szCs w:val="24"/>
        </w:rPr>
        <w:t>打印系统制成，这是本领域的常规选择。</w:t>
      </w:r>
    </w:p>
    <w:p w:rsidR="00D96A57" w:rsidRPr="00D96A57" w:rsidRDefault="00D96A57" w:rsidP="00D96A57">
      <w:pPr>
        <w:spacing w:line="360" w:lineRule="auto"/>
        <w:ind w:firstLineChars="200" w:firstLine="480"/>
        <w:rPr>
          <w:sz w:val="24"/>
          <w:szCs w:val="24"/>
        </w:rPr>
      </w:pPr>
      <w:r w:rsidRPr="00D96A57">
        <w:rPr>
          <w:rFonts w:hint="eastAsia"/>
          <w:sz w:val="24"/>
          <w:szCs w:val="24"/>
        </w:rPr>
        <w:t>3</w:t>
      </w:r>
      <w:r w:rsidRPr="00D96A57">
        <w:rPr>
          <w:rFonts w:hint="eastAsia"/>
          <w:sz w:val="24"/>
          <w:szCs w:val="24"/>
        </w:rPr>
        <w:t>、在对比文件</w:t>
      </w:r>
      <w:r w:rsidRPr="00D96A57">
        <w:rPr>
          <w:rFonts w:hint="eastAsia"/>
          <w:sz w:val="24"/>
          <w:szCs w:val="24"/>
        </w:rPr>
        <w:t>2</w:t>
      </w:r>
      <w:r w:rsidRPr="00D96A57">
        <w:rPr>
          <w:rFonts w:hint="eastAsia"/>
          <w:sz w:val="24"/>
          <w:szCs w:val="24"/>
        </w:rPr>
        <w:t>给出了优化方法的基础上，本领域技术人员容易想到结合有限元对穿着者体质、体重、性别、年龄、步态和运动形式进行分析，得到足底应力分布，不需要付出创造性劳动。</w:t>
      </w:r>
    </w:p>
    <w:p w:rsidR="00D96A57" w:rsidRPr="00D96A57" w:rsidRDefault="00D96A57" w:rsidP="00D96A57">
      <w:pPr>
        <w:spacing w:line="360" w:lineRule="auto"/>
        <w:ind w:firstLineChars="200" w:firstLine="480"/>
        <w:rPr>
          <w:sz w:val="24"/>
          <w:szCs w:val="24"/>
        </w:rPr>
      </w:pPr>
      <w:r w:rsidRPr="00D96A57">
        <w:rPr>
          <w:rFonts w:hint="eastAsia"/>
          <w:sz w:val="24"/>
          <w:szCs w:val="24"/>
        </w:rPr>
        <w:t>4</w:t>
      </w:r>
      <w:r w:rsidRPr="00D96A57">
        <w:rPr>
          <w:rFonts w:hint="eastAsia"/>
          <w:sz w:val="24"/>
          <w:szCs w:val="24"/>
        </w:rPr>
        <w:t>、本领域技术人员有动机将上述方式用于对比文件</w:t>
      </w:r>
      <w:r w:rsidRPr="00D96A57">
        <w:rPr>
          <w:rFonts w:hint="eastAsia"/>
          <w:sz w:val="24"/>
          <w:szCs w:val="24"/>
        </w:rPr>
        <w:t>1</w:t>
      </w:r>
      <w:r w:rsidRPr="00D96A57">
        <w:rPr>
          <w:rFonts w:hint="eastAsia"/>
          <w:sz w:val="24"/>
          <w:szCs w:val="24"/>
        </w:rPr>
        <w:t>，而改变单元体阵列的疏密程度也是常见的调整应力方式，基于对比文件</w:t>
      </w:r>
      <w:r w:rsidRPr="00D96A57">
        <w:rPr>
          <w:rFonts w:hint="eastAsia"/>
          <w:sz w:val="24"/>
          <w:szCs w:val="24"/>
        </w:rPr>
        <w:t>2</w:t>
      </w:r>
      <w:r w:rsidRPr="00D96A57">
        <w:rPr>
          <w:rFonts w:hint="eastAsia"/>
          <w:sz w:val="24"/>
          <w:szCs w:val="24"/>
        </w:rPr>
        <w:t>的教导，本领域技术人员容易想到使用上述方法进行调整。</w:t>
      </w:r>
    </w:p>
    <w:p w:rsidR="00D96A57" w:rsidRPr="00D96A57" w:rsidRDefault="00D96A57" w:rsidP="00D96A57">
      <w:pPr>
        <w:spacing w:line="360" w:lineRule="auto"/>
        <w:ind w:firstLineChars="200" w:firstLine="482"/>
        <w:rPr>
          <w:rFonts w:hAnsi="宋体"/>
          <w:b/>
          <w:bCs/>
          <w:sz w:val="24"/>
          <w:szCs w:val="24"/>
          <w:u w:val="single"/>
        </w:rPr>
      </w:pPr>
      <w:r w:rsidRPr="00D96A57">
        <w:rPr>
          <w:rFonts w:hAnsi="宋体" w:hint="eastAsia"/>
          <w:b/>
          <w:bCs/>
          <w:sz w:val="24"/>
          <w:szCs w:val="24"/>
          <w:u w:val="single"/>
        </w:rPr>
        <w:t>三</w:t>
      </w:r>
      <w:r w:rsidRPr="00D96A57">
        <w:rPr>
          <w:rFonts w:hAnsi="宋体"/>
          <w:b/>
          <w:bCs/>
          <w:sz w:val="24"/>
          <w:szCs w:val="24"/>
          <w:u w:val="single"/>
        </w:rPr>
        <w:t>、申请人认为</w:t>
      </w:r>
      <w:r w:rsidRPr="00D96A57">
        <w:rPr>
          <w:rFonts w:hAnsi="宋体" w:hint="eastAsia"/>
          <w:b/>
          <w:bCs/>
          <w:sz w:val="24"/>
          <w:szCs w:val="24"/>
          <w:u w:val="single"/>
        </w:rPr>
        <w:t>审查意见上述观点均不恰当</w:t>
      </w:r>
      <w:r w:rsidRPr="00D96A57">
        <w:rPr>
          <w:rFonts w:hAnsi="宋体"/>
          <w:b/>
          <w:bCs/>
          <w:sz w:val="24"/>
          <w:szCs w:val="24"/>
          <w:u w:val="single"/>
        </w:rPr>
        <w:t>，本发明权利要求限定的技术方案具有突出的实质性特点和显著进步，符合专利法第</w:t>
      </w:r>
      <w:r w:rsidRPr="00D96A57">
        <w:rPr>
          <w:b/>
          <w:bCs/>
          <w:sz w:val="24"/>
          <w:szCs w:val="24"/>
          <w:u w:val="single"/>
        </w:rPr>
        <w:t>22</w:t>
      </w:r>
      <w:r w:rsidRPr="00D96A57">
        <w:rPr>
          <w:rFonts w:hAnsi="宋体"/>
          <w:b/>
          <w:bCs/>
          <w:sz w:val="24"/>
          <w:szCs w:val="24"/>
          <w:u w:val="single"/>
        </w:rPr>
        <w:t>条第</w:t>
      </w:r>
      <w:r w:rsidRPr="00D96A57">
        <w:rPr>
          <w:b/>
          <w:bCs/>
          <w:sz w:val="24"/>
          <w:szCs w:val="24"/>
          <w:u w:val="single"/>
        </w:rPr>
        <w:t>3</w:t>
      </w:r>
      <w:r w:rsidRPr="00D96A57">
        <w:rPr>
          <w:rFonts w:hAnsi="宋体"/>
          <w:b/>
          <w:bCs/>
          <w:sz w:val="24"/>
          <w:szCs w:val="24"/>
          <w:u w:val="single"/>
        </w:rPr>
        <w:t>款规定的创造性，理由如下：</w:t>
      </w:r>
    </w:p>
    <w:p w:rsidR="00D96A57" w:rsidRPr="00D96A57" w:rsidRDefault="00D96A57" w:rsidP="00D96A57">
      <w:pPr>
        <w:spacing w:line="360" w:lineRule="auto"/>
        <w:ind w:firstLineChars="200" w:firstLine="480"/>
        <w:rPr>
          <w:sz w:val="24"/>
          <w:szCs w:val="24"/>
          <w:lang w:val="zh-CN"/>
        </w:rPr>
      </w:pPr>
      <w:r w:rsidRPr="00D96A57">
        <w:rPr>
          <w:rFonts w:hint="eastAsia"/>
          <w:sz w:val="24"/>
          <w:szCs w:val="24"/>
        </w:rPr>
        <w:t>1</w:t>
      </w:r>
      <w:r w:rsidRPr="00D96A57">
        <w:rPr>
          <w:rFonts w:hAnsi="宋体" w:hint="eastAsia"/>
          <w:sz w:val="24"/>
          <w:szCs w:val="24"/>
          <w:lang w:val="zh-CN"/>
        </w:rPr>
        <w:t>、本发明修改后的权利要求</w:t>
      </w:r>
      <w:r w:rsidRPr="00D96A57">
        <w:rPr>
          <w:rFonts w:hAnsi="宋体" w:hint="eastAsia"/>
          <w:sz w:val="24"/>
          <w:szCs w:val="24"/>
          <w:lang w:val="zh-CN"/>
        </w:rPr>
        <w:t>1</w:t>
      </w:r>
      <w:r w:rsidRPr="00D96A57">
        <w:rPr>
          <w:rFonts w:hAnsi="宋体" w:hint="eastAsia"/>
          <w:sz w:val="24"/>
          <w:szCs w:val="24"/>
          <w:lang w:val="zh-CN"/>
        </w:rPr>
        <w:t>与对比文件</w:t>
      </w:r>
      <w:r w:rsidRPr="00D96A57">
        <w:rPr>
          <w:rFonts w:hAnsi="宋体" w:hint="eastAsia"/>
          <w:sz w:val="24"/>
          <w:szCs w:val="24"/>
          <w:lang w:val="zh-CN"/>
        </w:rPr>
        <w:t>1</w:t>
      </w:r>
      <w:r w:rsidRPr="00D96A57">
        <w:rPr>
          <w:rFonts w:hAnsi="宋体" w:hint="eastAsia"/>
          <w:sz w:val="24"/>
          <w:szCs w:val="24"/>
          <w:lang w:val="zh-CN"/>
        </w:rPr>
        <w:t>相比，主要区别技术特征如下：</w:t>
      </w:r>
    </w:p>
    <w:p w:rsidR="00D96A57" w:rsidRPr="00D96A57" w:rsidRDefault="00D96A57" w:rsidP="00D96A57">
      <w:pPr>
        <w:spacing w:line="360" w:lineRule="auto"/>
        <w:ind w:firstLineChars="200" w:firstLine="480"/>
        <w:rPr>
          <w:rFonts w:hAnsi="宋体"/>
          <w:sz w:val="24"/>
          <w:szCs w:val="24"/>
          <w:lang w:val="zh-CN"/>
        </w:rPr>
      </w:pPr>
      <w:r w:rsidRPr="00D96A57">
        <w:rPr>
          <w:rFonts w:hAnsi="宋体"/>
          <w:sz w:val="24"/>
          <w:szCs w:val="24"/>
          <w:lang w:val="zh-CN"/>
        </w:rPr>
        <w:t>（</w:t>
      </w:r>
      <w:r w:rsidRPr="00D96A57">
        <w:rPr>
          <w:sz w:val="24"/>
          <w:szCs w:val="24"/>
          <w:lang w:val="zh-CN"/>
        </w:rPr>
        <w:t>1</w:t>
      </w:r>
      <w:r w:rsidRPr="00D96A57">
        <w:rPr>
          <w:rFonts w:hAnsi="宋体"/>
          <w:sz w:val="24"/>
          <w:szCs w:val="24"/>
          <w:lang w:val="zh-CN"/>
        </w:rPr>
        <w:t>）</w:t>
      </w:r>
      <w:r w:rsidRPr="00D96A57">
        <w:rPr>
          <w:rFonts w:hAnsi="宋体" w:hint="eastAsia"/>
          <w:sz w:val="24"/>
          <w:szCs w:val="24"/>
          <w:lang w:val="zh-CN"/>
        </w:rPr>
        <w:t>本发明公开了分析鞋垫部位为脚趾骨、跟骨及其周围部位；</w:t>
      </w:r>
    </w:p>
    <w:p w:rsidR="00D96A57" w:rsidRPr="00D96A57" w:rsidRDefault="00D96A57" w:rsidP="00D96A57">
      <w:pPr>
        <w:spacing w:line="360" w:lineRule="auto"/>
        <w:ind w:firstLineChars="200" w:firstLine="480"/>
        <w:rPr>
          <w:rFonts w:hAnsi="宋体"/>
          <w:sz w:val="24"/>
          <w:szCs w:val="24"/>
          <w:lang w:val="zh-CN"/>
        </w:rPr>
      </w:pPr>
      <w:r w:rsidRPr="00D96A57">
        <w:rPr>
          <w:rFonts w:hAnsi="宋体" w:hint="eastAsia"/>
          <w:sz w:val="24"/>
          <w:szCs w:val="24"/>
          <w:lang w:val="zh-CN"/>
        </w:rPr>
        <w:lastRenderedPageBreak/>
        <w:t>（</w:t>
      </w:r>
      <w:r w:rsidRPr="00D96A57">
        <w:rPr>
          <w:rFonts w:hAnsi="宋体" w:hint="eastAsia"/>
          <w:sz w:val="24"/>
          <w:szCs w:val="24"/>
          <w:lang w:val="zh-CN"/>
        </w:rPr>
        <w:t>2</w:t>
      </w:r>
      <w:r w:rsidRPr="00D96A57">
        <w:rPr>
          <w:rFonts w:hAnsi="宋体" w:hint="eastAsia"/>
          <w:sz w:val="24"/>
          <w:szCs w:val="24"/>
          <w:lang w:val="zh-CN"/>
        </w:rPr>
        <w:t>）本发明还限定结合有限元对穿着者体质、体重、性别、年龄、步态和运动形式进行分析，得到足底应力分布；</w:t>
      </w:r>
    </w:p>
    <w:p w:rsidR="00D96A57" w:rsidRPr="00D96A57" w:rsidRDefault="00D96A57" w:rsidP="00D96A57">
      <w:pPr>
        <w:spacing w:line="360" w:lineRule="auto"/>
        <w:ind w:firstLineChars="200" w:firstLine="480"/>
        <w:rPr>
          <w:rFonts w:hAnsi="宋体"/>
          <w:sz w:val="24"/>
          <w:szCs w:val="24"/>
          <w:lang w:val="zh-CN"/>
        </w:rPr>
      </w:pPr>
      <w:r w:rsidRPr="00D96A57">
        <w:rPr>
          <w:rFonts w:hAnsi="宋体" w:hint="eastAsia"/>
          <w:sz w:val="24"/>
          <w:szCs w:val="24"/>
          <w:lang w:val="zh-CN"/>
        </w:rPr>
        <w:t>（</w:t>
      </w:r>
      <w:r w:rsidRPr="00D96A57">
        <w:rPr>
          <w:rFonts w:hAnsi="宋体" w:hint="eastAsia"/>
          <w:sz w:val="24"/>
          <w:szCs w:val="24"/>
          <w:lang w:val="zh-CN"/>
        </w:rPr>
        <w:t>3</w:t>
      </w:r>
      <w:r w:rsidRPr="00D96A57">
        <w:rPr>
          <w:rFonts w:hAnsi="宋体" w:hint="eastAsia"/>
          <w:sz w:val="24"/>
          <w:szCs w:val="24"/>
          <w:lang w:val="zh-CN"/>
        </w:rPr>
        <w:t>）本发明公开了通过改变单元体阵列的孔隙率和疏密程度来改变鞋垫的应力集中，从而降低应力峰值，使鞋垫上的应力分布均匀。</w:t>
      </w:r>
    </w:p>
    <w:p w:rsidR="00D96A57" w:rsidRPr="00D96A57" w:rsidRDefault="00D96A57" w:rsidP="00D96A57">
      <w:pPr>
        <w:spacing w:line="360" w:lineRule="auto"/>
        <w:ind w:firstLineChars="200" w:firstLine="480"/>
        <w:rPr>
          <w:rFonts w:hAnsi="宋体"/>
          <w:sz w:val="24"/>
          <w:szCs w:val="24"/>
          <w:lang w:val="zh-CN"/>
        </w:rPr>
      </w:pPr>
      <w:r w:rsidRPr="00D96A57">
        <w:rPr>
          <w:rFonts w:hAnsi="宋体" w:hint="eastAsia"/>
          <w:sz w:val="24"/>
          <w:szCs w:val="24"/>
          <w:lang w:val="zh-CN"/>
        </w:rPr>
        <w:t>因此，本发明修改后的权利要求</w:t>
      </w:r>
      <w:r w:rsidRPr="00D96A57">
        <w:rPr>
          <w:rFonts w:hAnsi="宋体" w:hint="eastAsia"/>
          <w:sz w:val="24"/>
          <w:szCs w:val="24"/>
          <w:lang w:val="zh-CN"/>
        </w:rPr>
        <w:t>1</w:t>
      </w:r>
      <w:r w:rsidRPr="00D96A57">
        <w:rPr>
          <w:rFonts w:hAnsi="宋体" w:hint="eastAsia"/>
          <w:sz w:val="24"/>
          <w:szCs w:val="24"/>
          <w:lang w:val="zh-CN"/>
        </w:rPr>
        <w:t>相比于对比文件</w:t>
      </w:r>
      <w:r w:rsidRPr="00D96A57">
        <w:rPr>
          <w:rFonts w:hAnsi="宋体" w:hint="eastAsia"/>
          <w:sz w:val="24"/>
          <w:szCs w:val="24"/>
          <w:lang w:val="zh-CN"/>
        </w:rPr>
        <w:t>1</w:t>
      </w:r>
      <w:r w:rsidRPr="00D96A57">
        <w:rPr>
          <w:rFonts w:hAnsi="宋体" w:hint="eastAsia"/>
          <w:sz w:val="24"/>
          <w:szCs w:val="24"/>
          <w:lang w:val="zh-CN"/>
        </w:rPr>
        <w:t>所实际解决的问题，是提供一种能整合全方位数据以及更契合鞋垫应力分析的个性化</w:t>
      </w:r>
      <w:r w:rsidRPr="00D96A57">
        <w:rPr>
          <w:rFonts w:hAnsi="宋体" w:hint="eastAsia"/>
          <w:sz w:val="24"/>
          <w:szCs w:val="24"/>
          <w:lang w:val="zh-CN"/>
        </w:rPr>
        <w:t>3</w:t>
      </w:r>
      <w:r w:rsidRPr="00D96A57">
        <w:rPr>
          <w:rFonts w:hAnsi="宋体"/>
          <w:sz w:val="24"/>
          <w:szCs w:val="24"/>
          <w:lang w:val="zh-CN"/>
        </w:rPr>
        <w:t>D</w:t>
      </w:r>
      <w:r w:rsidRPr="00D96A57">
        <w:rPr>
          <w:rFonts w:hAnsi="宋体" w:hint="eastAsia"/>
          <w:sz w:val="24"/>
          <w:szCs w:val="24"/>
          <w:lang w:val="zh-CN"/>
        </w:rPr>
        <w:t>打印鞋垫。</w:t>
      </w:r>
    </w:p>
    <w:p w:rsidR="00D96A57" w:rsidRPr="00D96A57" w:rsidRDefault="00D96A57" w:rsidP="00D96A57">
      <w:pPr>
        <w:spacing w:line="360" w:lineRule="auto"/>
        <w:ind w:firstLineChars="200" w:firstLine="482"/>
        <w:rPr>
          <w:rFonts w:hAnsi="宋体"/>
          <w:b/>
          <w:sz w:val="24"/>
          <w:szCs w:val="24"/>
        </w:rPr>
      </w:pPr>
      <w:r w:rsidRPr="00D96A57">
        <w:rPr>
          <w:b/>
          <w:sz w:val="24"/>
          <w:szCs w:val="24"/>
        </w:rPr>
        <w:t>2</w:t>
      </w:r>
      <w:r w:rsidRPr="00D96A57">
        <w:rPr>
          <w:rFonts w:hAnsi="宋体"/>
          <w:b/>
          <w:sz w:val="24"/>
          <w:szCs w:val="24"/>
        </w:rPr>
        <w:t>、</w:t>
      </w:r>
      <w:r w:rsidRPr="00D96A57">
        <w:rPr>
          <w:rFonts w:hAnsi="宋体" w:hint="eastAsia"/>
          <w:b/>
          <w:sz w:val="24"/>
          <w:szCs w:val="24"/>
        </w:rPr>
        <w:t>申请人认为，</w:t>
      </w:r>
      <w:r w:rsidRPr="00D96A57">
        <w:rPr>
          <w:rFonts w:hAnsi="宋体"/>
          <w:b/>
          <w:sz w:val="24"/>
          <w:szCs w:val="24"/>
        </w:rPr>
        <w:t>本发明区别技术特征及其在本发明中所起的作用，没有被对比文件</w:t>
      </w:r>
      <w:r w:rsidRPr="00D96A57">
        <w:rPr>
          <w:rFonts w:hint="eastAsia"/>
          <w:b/>
          <w:sz w:val="24"/>
          <w:szCs w:val="24"/>
        </w:rPr>
        <w:t>1</w:t>
      </w:r>
      <w:r w:rsidRPr="00D96A57">
        <w:rPr>
          <w:rFonts w:hAnsi="宋体"/>
          <w:b/>
          <w:sz w:val="24"/>
          <w:szCs w:val="24"/>
        </w:rPr>
        <w:t>披露，对比文件</w:t>
      </w:r>
      <w:r w:rsidRPr="00D96A57">
        <w:rPr>
          <w:rFonts w:hint="eastAsia"/>
          <w:b/>
          <w:sz w:val="24"/>
          <w:szCs w:val="24"/>
        </w:rPr>
        <w:t>1</w:t>
      </w:r>
      <w:r w:rsidRPr="00D96A57">
        <w:rPr>
          <w:rFonts w:hAnsi="宋体"/>
          <w:b/>
          <w:sz w:val="24"/>
          <w:szCs w:val="24"/>
        </w:rPr>
        <w:t>对本申请的权利要求</w:t>
      </w:r>
      <w:r w:rsidRPr="00D96A57">
        <w:rPr>
          <w:b/>
          <w:sz w:val="24"/>
          <w:szCs w:val="24"/>
        </w:rPr>
        <w:t>1</w:t>
      </w:r>
      <w:r w:rsidRPr="00D96A57">
        <w:rPr>
          <w:rFonts w:hAnsi="宋体"/>
          <w:b/>
          <w:sz w:val="24"/>
          <w:szCs w:val="24"/>
        </w:rPr>
        <w:t>没有启示。</w:t>
      </w:r>
    </w:p>
    <w:p w:rsidR="00D96A57" w:rsidRPr="00D96A57" w:rsidRDefault="00D96A57" w:rsidP="00D96A57">
      <w:pPr>
        <w:spacing w:line="360" w:lineRule="auto"/>
        <w:ind w:firstLineChars="200" w:firstLine="480"/>
        <w:rPr>
          <w:rFonts w:hAnsi="宋体"/>
          <w:sz w:val="24"/>
          <w:szCs w:val="24"/>
        </w:rPr>
      </w:pPr>
      <w:r w:rsidRPr="00D96A57">
        <w:rPr>
          <w:rFonts w:hAnsi="宋体"/>
          <w:sz w:val="24"/>
          <w:szCs w:val="24"/>
        </w:rPr>
        <w:t>2.1</w:t>
      </w:r>
      <w:r w:rsidRPr="00D96A57">
        <w:rPr>
          <w:rFonts w:hAnsi="宋体" w:hint="eastAsia"/>
          <w:sz w:val="24"/>
          <w:szCs w:val="24"/>
        </w:rPr>
        <w:t>虽然对比文件</w:t>
      </w:r>
      <w:r w:rsidRPr="00D96A57">
        <w:rPr>
          <w:rFonts w:hAnsi="宋体" w:hint="eastAsia"/>
          <w:sz w:val="24"/>
          <w:szCs w:val="24"/>
        </w:rPr>
        <w:t>1</w:t>
      </w:r>
      <w:r w:rsidRPr="00D96A57">
        <w:rPr>
          <w:rFonts w:hAnsi="宋体" w:hint="eastAsia"/>
          <w:sz w:val="24"/>
          <w:szCs w:val="24"/>
        </w:rPr>
        <w:t>公开了本发明中的大体的构建鞋垫数据模型的步骤，但是在分析部位上及结合的具体数据上不同。</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本领域技术人员公知，当涉及到建立模型时，数据输入不同，对应的构建出的模型不同，同时针对不同的对象进行数据分析时，建立出的模型准确度不一样，就本申请而言，申请人充分考虑到鞋垫受力情况，针对的是脚趾骨与跟骨上的应力区域。</w:t>
      </w:r>
    </w:p>
    <w:p w:rsidR="00D96A57" w:rsidRPr="00D96A57" w:rsidRDefault="00D96A57" w:rsidP="00D96A57">
      <w:pPr>
        <w:spacing w:line="360" w:lineRule="auto"/>
        <w:ind w:firstLineChars="200" w:firstLine="480"/>
        <w:rPr>
          <w:rFonts w:hAnsi="宋体"/>
          <w:bCs/>
          <w:color w:val="000000"/>
          <w:sz w:val="24"/>
          <w:szCs w:val="24"/>
        </w:rPr>
      </w:pPr>
      <w:r w:rsidRPr="00D96A57">
        <w:rPr>
          <w:rFonts w:hAnsi="宋体" w:hint="eastAsia"/>
          <w:bCs/>
          <w:color w:val="000000"/>
          <w:sz w:val="24"/>
          <w:szCs w:val="24"/>
        </w:rPr>
        <w:t>对此，审查员认为根据对比文件</w:t>
      </w:r>
      <w:r w:rsidRPr="00D96A57">
        <w:rPr>
          <w:rFonts w:hAnsi="宋体" w:hint="eastAsia"/>
          <w:bCs/>
          <w:color w:val="000000"/>
          <w:sz w:val="24"/>
          <w:szCs w:val="24"/>
        </w:rPr>
        <w:t>1</w:t>
      </w:r>
      <w:r w:rsidRPr="00D96A57">
        <w:rPr>
          <w:rFonts w:hAnsi="宋体" w:hint="eastAsia"/>
          <w:bCs/>
          <w:color w:val="000000"/>
          <w:sz w:val="24"/>
          <w:szCs w:val="24"/>
        </w:rPr>
        <w:t>的步骤</w:t>
      </w:r>
      <w:r w:rsidRPr="00D96A57">
        <w:rPr>
          <w:rFonts w:hAnsi="宋体" w:hint="eastAsia"/>
          <w:bCs/>
          <w:color w:val="000000"/>
          <w:sz w:val="24"/>
          <w:szCs w:val="24"/>
        </w:rPr>
        <w:t>S</w:t>
      </w:r>
      <w:r w:rsidRPr="00D96A57">
        <w:rPr>
          <w:rFonts w:hAnsi="宋体"/>
          <w:bCs/>
          <w:color w:val="000000"/>
          <w:sz w:val="24"/>
          <w:szCs w:val="24"/>
        </w:rPr>
        <w:t>3</w:t>
      </w:r>
      <w:r w:rsidRPr="00D96A57">
        <w:rPr>
          <w:rFonts w:hAnsi="宋体" w:hint="eastAsia"/>
          <w:bCs/>
          <w:color w:val="000000"/>
          <w:sz w:val="24"/>
          <w:szCs w:val="24"/>
        </w:rPr>
        <w:t>以及其公开的图</w:t>
      </w:r>
      <w:r w:rsidRPr="00D96A57">
        <w:rPr>
          <w:rFonts w:hAnsi="宋体" w:hint="eastAsia"/>
          <w:bCs/>
          <w:color w:val="000000"/>
          <w:sz w:val="24"/>
          <w:szCs w:val="24"/>
        </w:rPr>
        <w:t>5</w:t>
      </w:r>
      <w:r w:rsidRPr="00D96A57">
        <w:rPr>
          <w:rFonts w:hAnsi="宋体" w:hint="eastAsia"/>
          <w:bCs/>
          <w:color w:val="000000"/>
          <w:sz w:val="24"/>
          <w:szCs w:val="24"/>
        </w:rPr>
        <w:t>的足底压力云图结合该运动可知，被用于分析应力大小的鞋垫部位为脚趾骨、跟骨及其周围部位。申请人认为：首先，</w:t>
      </w:r>
      <w:r w:rsidRPr="00D96A57">
        <w:rPr>
          <w:rFonts w:hAnsi="宋体" w:hint="eastAsia"/>
          <w:sz w:val="24"/>
          <w:szCs w:val="24"/>
        </w:rPr>
        <w:t>本领域技术人员熟知的脚趾骨通常包括的不仅是第一趾骨，还应包括第二到第五趾骨，同时第一趾骨仅包括近节趾骨与远节趾骨，其他趾骨包括近、中、远三节趾骨，而从图</w:t>
      </w:r>
      <w:r w:rsidRPr="00D96A57">
        <w:rPr>
          <w:rFonts w:hAnsi="宋体" w:hint="eastAsia"/>
          <w:sz w:val="24"/>
          <w:szCs w:val="24"/>
        </w:rPr>
        <w:t>5</w:t>
      </w:r>
      <w:r w:rsidRPr="00D96A57">
        <w:rPr>
          <w:rFonts w:hAnsi="宋体" w:hint="eastAsia"/>
          <w:sz w:val="24"/>
          <w:szCs w:val="24"/>
        </w:rPr>
        <w:t>可知，对比文件</w:t>
      </w:r>
      <w:r w:rsidRPr="00D96A57">
        <w:rPr>
          <w:rFonts w:hAnsi="宋体" w:hint="eastAsia"/>
          <w:sz w:val="24"/>
          <w:szCs w:val="24"/>
        </w:rPr>
        <w:t>1</w:t>
      </w:r>
      <w:r w:rsidRPr="00D96A57">
        <w:rPr>
          <w:rFonts w:hAnsi="宋体" w:hint="eastAsia"/>
          <w:sz w:val="24"/>
          <w:szCs w:val="24"/>
        </w:rPr>
        <w:t>实际的应力分析部位是跟骨与第一趾骨的近节趾骨与远节趾骨结合出的骨节部分，因此实际上，对比文件</w:t>
      </w:r>
      <w:r w:rsidRPr="00D96A57">
        <w:rPr>
          <w:rFonts w:hAnsi="宋体" w:hint="eastAsia"/>
          <w:sz w:val="24"/>
          <w:szCs w:val="24"/>
        </w:rPr>
        <w:t>1</w:t>
      </w:r>
      <w:r w:rsidRPr="00D96A57">
        <w:rPr>
          <w:rFonts w:hAnsi="宋体" w:hint="eastAsia"/>
          <w:sz w:val="24"/>
          <w:szCs w:val="24"/>
        </w:rPr>
        <w:t>的应力分析并未考虑到第二到第五趾骨的情况，同时对比文件</w:t>
      </w:r>
      <w:r w:rsidRPr="00D96A57">
        <w:rPr>
          <w:rFonts w:hAnsi="宋体" w:hint="eastAsia"/>
          <w:sz w:val="24"/>
          <w:szCs w:val="24"/>
        </w:rPr>
        <w:t>1</w:t>
      </w:r>
      <w:r w:rsidRPr="00D96A57">
        <w:rPr>
          <w:rFonts w:hAnsi="宋体" w:hint="eastAsia"/>
          <w:sz w:val="24"/>
          <w:szCs w:val="24"/>
        </w:rPr>
        <w:t>的运动状态仅仅考虑的是理想的静止站立阶段，并未考虑到当穿着者长期的不标准站立以及运动，导致应力部位可能出现错移的情况，因此，为了更全方位的构建出契合模型，应该对整个趾骨进行应力分析从而得到完善的模型</w:t>
      </w:r>
      <w:r w:rsidRPr="00D96A57">
        <w:rPr>
          <w:rFonts w:hAnsi="宋体" w:hint="eastAsia"/>
          <w:bCs/>
          <w:color w:val="000000"/>
          <w:sz w:val="24"/>
          <w:szCs w:val="24"/>
        </w:rPr>
        <w:t>。</w:t>
      </w:r>
    </w:p>
    <w:p w:rsidR="00D96A57" w:rsidRPr="00D96A57" w:rsidRDefault="00D96A57" w:rsidP="00D96A57">
      <w:pPr>
        <w:spacing w:line="360" w:lineRule="auto"/>
        <w:ind w:firstLineChars="200" w:firstLine="480"/>
        <w:rPr>
          <w:rFonts w:hAnsi="宋体"/>
          <w:color w:val="000000"/>
          <w:sz w:val="24"/>
          <w:szCs w:val="24"/>
          <w:u w:val="single"/>
        </w:rPr>
      </w:pPr>
      <w:r w:rsidRPr="00D96A57">
        <w:rPr>
          <w:rFonts w:hAnsi="宋体" w:hint="eastAsia"/>
          <w:color w:val="000000"/>
          <w:sz w:val="24"/>
          <w:szCs w:val="24"/>
          <w:u w:val="single"/>
        </w:rPr>
        <w:t>因此，单就分析部分构建的鞋垫模型的准确度和完善度来说，本领域技术人员不能从对比文件</w:t>
      </w:r>
      <w:r w:rsidRPr="00D96A57">
        <w:rPr>
          <w:rFonts w:hAnsi="宋体" w:hint="eastAsia"/>
          <w:color w:val="000000"/>
          <w:sz w:val="24"/>
          <w:szCs w:val="24"/>
          <w:u w:val="single"/>
        </w:rPr>
        <w:t>1</w:t>
      </w:r>
      <w:r w:rsidRPr="00D96A57">
        <w:rPr>
          <w:rFonts w:hAnsi="宋体" w:hint="eastAsia"/>
          <w:color w:val="000000"/>
          <w:sz w:val="24"/>
          <w:szCs w:val="24"/>
          <w:u w:val="single"/>
        </w:rPr>
        <w:t>披露的分析部位的足底压力分布区图联想到通过扩大测定足底压力的范围而扩大应力分析的范围。</w:t>
      </w:r>
    </w:p>
    <w:p w:rsidR="00D96A57" w:rsidRPr="00D96A57" w:rsidRDefault="00D96A57" w:rsidP="00D96A57">
      <w:pPr>
        <w:spacing w:line="360" w:lineRule="auto"/>
        <w:ind w:firstLineChars="200" w:firstLine="480"/>
        <w:rPr>
          <w:rFonts w:hAnsi="宋体"/>
          <w:color w:val="000000"/>
          <w:sz w:val="24"/>
          <w:szCs w:val="24"/>
        </w:rPr>
      </w:pPr>
      <w:r w:rsidRPr="00D96A57">
        <w:rPr>
          <w:rFonts w:hAnsi="宋体"/>
          <w:color w:val="000000"/>
          <w:sz w:val="24"/>
          <w:szCs w:val="24"/>
        </w:rPr>
        <w:t>2</w:t>
      </w:r>
      <w:r w:rsidRPr="00D96A57">
        <w:rPr>
          <w:rFonts w:hAnsi="宋体" w:hint="eastAsia"/>
          <w:color w:val="000000"/>
          <w:sz w:val="24"/>
          <w:szCs w:val="24"/>
        </w:rPr>
        <w:t xml:space="preserve">.2 </w:t>
      </w:r>
      <w:r w:rsidRPr="00D96A57">
        <w:rPr>
          <w:rFonts w:hAnsi="宋体" w:hint="eastAsia"/>
          <w:color w:val="000000"/>
          <w:sz w:val="24"/>
          <w:szCs w:val="24"/>
        </w:rPr>
        <w:t>虽然对比文件</w:t>
      </w:r>
      <w:r w:rsidRPr="00D96A57">
        <w:rPr>
          <w:rFonts w:hAnsi="宋体" w:hint="eastAsia"/>
          <w:color w:val="000000"/>
          <w:sz w:val="24"/>
          <w:szCs w:val="24"/>
        </w:rPr>
        <w:t>1</w:t>
      </w:r>
      <w:r w:rsidRPr="00D96A57">
        <w:rPr>
          <w:rFonts w:hAnsi="宋体" w:hint="eastAsia"/>
          <w:color w:val="000000"/>
          <w:sz w:val="24"/>
          <w:szCs w:val="24"/>
        </w:rPr>
        <w:t>公开了本发明中的收集信息这一行为，但是本发明中具体数据信息的收集与文件</w:t>
      </w:r>
      <w:r w:rsidRPr="00D96A57">
        <w:rPr>
          <w:rFonts w:hAnsi="宋体" w:hint="eastAsia"/>
          <w:color w:val="000000"/>
          <w:sz w:val="24"/>
          <w:szCs w:val="24"/>
        </w:rPr>
        <w:t>1</w:t>
      </w:r>
      <w:r w:rsidRPr="00D96A57">
        <w:rPr>
          <w:rFonts w:hAnsi="宋体" w:hint="eastAsia"/>
          <w:color w:val="000000"/>
          <w:sz w:val="24"/>
          <w:szCs w:val="24"/>
        </w:rPr>
        <w:t>截然不同，对比文件</w:t>
      </w:r>
      <w:r w:rsidRPr="00D96A57">
        <w:rPr>
          <w:rFonts w:hAnsi="宋体" w:hint="eastAsia"/>
          <w:color w:val="000000"/>
          <w:sz w:val="24"/>
          <w:szCs w:val="24"/>
        </w:rPr>
        <w:t>1</w:t>
      </w:r>
      <w:r w:rsidRPr="00D96A57">
        <w:rPr>
          <w:rFonts w:hAnsi="宋体" w:hint="eastAsia"/>
          <w:color w:val="000000"/>
          <w:sz w:val="24"/>
          <w:szCs w:val="24"/>
        </w:rPr>
        <w:t>对本发明不构成技术启示。</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lastRenderedPageBreak/>
        <w:t>首先，本领域技术人员公知，鞋垫的数据大多依靠穿戴者身高、年龄、体重两个信息去收集和构建，进而通过数据采样构建出合理的</w:t>
      </w:r>
      <w:r w:rsidRPr="00D96A57">
        <w:rPr>
          <w:rFonts w:hAnsi="宋体" w:hint="eastAsia"/>
          <w:sz w:val="24"/>
          <w:szCs w:val="24"/>
        </w:rPr>
        <w:t>3</w:t>
      </w:r>
      <w:r w:rsidRPr="00D96A57">
        <w:rPr>
          <w:rFonts w:hAnsi="宋体"/>
          <w:sz w:val="24"/>
          <w:szCs w:val="24"/>
        </w:rPr>
        <w:t>D</w:t>
      </w:r>
      <w:r w:rsidRPr="00D96A57">
        <w:rPr>
          <w:rFonts w:hAnsi="宋体" w:hint="eastAsia"/>
          <w:sz w:val="24"/>
          <w:szCs w:val="24"/>
        </w:rPr>
        <w:t>打印模型，而对比文件</w:t>
      </w:r>
      <w:r w:rsidRPr="00D96A57">
        <w:rPr>
          <w:rFonts w:hAnsi="宋体" w:hint="eastAsia"/>
          <w:sz w:val="24"/>
          <w:szCs w:val="24"/>
        </w:rPr>
        <w:t>1</w:t>
      </w:r>
      <w:r w:rsidRPr="00D96A57">
        <w:rPr>
          <w:rFonts w:hAnsi="宋体" w:hint="eastAsia"/>
          <w:sz w:val="24"/>
          <w:szCs w:val="24"/>
        </w:rPr>
        <w:t>正是在此基础上，考虑到个人信息对应力分布的影响而进行的数据收集与整合。</w:t>
      </w:r>
    </w:p>
    <w:p w:rsidR="00D96A57" w:rsidRPr="00D96A57" w:rsidRDefault="00D96A57" w:rsidP="00D96A57">
      <w:pPr>
        <w:spacing w:line="360" w:lineRule="auto"/>
        <w:ind w:firstLineChars="200" w:firstLine="480"/>
        <w:rPr>
          <w:rFonts w:hAnsi="宋体"/>
          <w:sz w:val="24"/>
          <w:szCs w:val="24"/>
          <w:u w:val="single"/>
        </w:rPr>
      </w:pPr>
      <w:r w:rsidRPr="00D96A57">
        <w:rPr>
          <w:rFonts w:hAnsi="宋体" w:hint="eastAsia"/>
          <w:sz w:val="24"/>
          <w:szCs w:val="24"/>
        </w:rPr>
        <w:t>而本申请中数据收集的对象不仅仅是包括年龄、身高、体重三方面，而</w:t>
      </w:r>
      <w:r w:rsidR="0042171A">
        <w:rPr>
          <w:rFonts w:hAnsi="宋体" w:hint="eastAsia"/>
          <w:sz w:val="24"/>
          <w:szCs w:val="24"/>
        </w:rPr>
        <w:t>是</w:t>
      </w:r>
      <w:r w:rsidRPr="00D96A57">
        <w:rPr>
          <w:rFonts w:hAnsi="宋体" w:hint="eastAsia"/>
          <w:sz w:val="24"/>
          <w:szCs w:val="24"/>
        </w:rPr>
        <w:t>充分考虑到人体整体运动状态下，不同体质、体重、年龄、性别的人，在环境与自身的影响下，步态和运动形式都不一样，这是需要进行不断记录和分析所产出的结论；虽然对比文件</w:t>
      </w:r>
      <w:r w:rsidRPr="00D96A57">
        <w:rPr>
          <w:rFonts w:hAnsi="宋体" w:hint="eastAsia"/>
          <w:sz w:val="24"/>
          <w:szCs w:val="24"/>
        </w:rPr>
        <w:t>2</w:t>
      </w:r>
      <w:r w:rsidRPr="00D96A57">
        <w:rPr>
          <w:rFonts w:hAnsi="宋体" w:hint="eastAsia"/>
          <w:sz w:val="24"/>
          <w:szCs w:val="24"/>
        </w:rPr>
        <w:t>公开了糖尿病足鞋垫的力学输入采用病患步态数据或病患直立时足部承受体重的</w:t>
      </w:r>
      <w:r w:rsidRPr="00D96A57">
        <w:rPr>
          <w:rFonts w:hAnsi="宋体" w:hint="eastAsia"/>
          <w:sz w:val="24"/>
          <w:szCs w:val="24"/>
        </w:rPr>
        <w:t>1/2</w:t>
      </w:r>
      <w:r w:rsidRPr="00D96A57">
        <w:rPr>
          <w:rFonts w:hAnsi="宋体" w:hint="eastAsia"/>
          <w:sz w:val="24"/>
          <w:szCs w:val="24"/>
        </w:rPr>
        <w:t>，但这是根据患病体质的优先选择，并未全面考虑到健康人群的跑、跳以及滑等运动形式的足底应力分布形式，而利用有限元进行穿着者体质、体重、性别、年龄、步态和运动形式的分析和应力修订，都需要进行大量的数据处理和整合，同时利用多曲线方式进行模型绘制，都需要申请人围绕动态过程进行应力</w:t>
      </w:r>
      <w:del w:id="0" w:author="Junchao Li" w:date="2020-04-22T19:42:00Z">
        <w:r w:rsidRPr="00D96A57" w:rsidDel="0042171A">
          <w:rPr>
            <w:rFonts w:hAnsi="宋体" w:hint="eastAsia"/>
            <w:sz w:val="24"/>
            <w:szCs w:val="24"/>
          </w:rPr>
          <w:delText>的静态</w:delText>
        </w:r>
      </w:del>
      <w:r w:rsidRPr="00D96A57">
        <w:rPr>
          <w:rFonts w:hAnsi="宋体" w:hint="eastAsia"/>
          <w:sz w:val="24"/>
          <w:szCs w:val="24"/>
        </w:rPr>
        <w:t>分析，是需要创造性劳动的。</w:t>
      </w:r>
    </w:p>
    <w:p w:rsidR="00D96A57" w:rsidRPr="00D96A57" w:rsidRDefault="00D96A57" w:rsidP="00D96A57">
      <w:pPr>
        <w:spacing w:line="360" w:lineRule="auto"/>
        <w:ind w:firstLineChars="200" w:firstLine="480"/>
        <w:rPr>
          <w:rFonts w:hAnsi="宋体"/>
          <w:sz w:val="24"/>
          <w:szCs w:val="24"/>
          <w:u w:val="single"/>
        </w:rPr>
      </w:pPr>
      <w:r w:rsidRPr="00D96A57">
        <w:rPr>
          <w:rFonts w:hAnsi="宋体" w:hint="eastAsia"/>
          <w:sz w:val="24"/>
          <w:szCs w:val="24"/>
          <w:u w:val="single"/>
        </w:rPr>
        <w:t>因此，本发明与对比文件</w:t>
      </w:r>
      <w:r w:rsidRPr="00D96A57">
        <w:rPr>
          <w:rFonts w:hAnsi="宋体" w:hint="eastAsia"/>
          <w:sz w:val="24"/>
          <w:szCs w:val="24"/>
          <w:u w:val="single"/>
        </w:rPr>
        <w:t>1</w:t>
      </w:r>
      <w:r w:rsidRPr="00D96A57">
        <w:rPr>
          <w:rFonts w:hAnsi="宋体" w:hint="eastAsia"/>
          <w:sz w:val="24"/>
          <w:szCs w:val="24"/>
          <w:u w:val="single"/>
        </w:rPr>
        <w:t>以及对比文件</w:t>
      </w:r>
      <w:r w:rsidRPr="00D96A57">
        <w:rPr>
          <w:rFonts w:hAnsi="宋体" w:hint="eastAsia"/>
          <w:sz w:val="24"/>
          <w:szCs w:val="24"/>
          <w:u w:val="single"/>
        </w:rPr>
        <w:t>2</w:t>
      </w:r>
      <w:r w:rsidRPr="00D96A57">
        <w:rPr>
          <w:rFonts w:hAnsi="宋体" w:hint="eastAsia"/>
          <w:sz w:val="24"/>
          <w:szCs w:val="24"/>
          <w:u w:val="single"/>
        </w:rPr>
        <w:t>中应力分析对象不同，同时构建的模型针对的人群和状态均不同，对比文件</w:t>
      </w:r>
      <w:r w:rsidRPr="00D96A57">
        <w:rPr>
          <w:rFonts w:hAnsi="宋体" w:hint="eastAsia"/>
          <w:sz w:val="24"/>
          <w:szCs w:val="24"/>
          <w:u w:val="single"/>
        </w:rPr>
        <w:t>1</w:t>
      </w:r>
      <w:r w:rsidRPr="00D96A57">
        <w:rPr>
          <w:rFonts w:hAnsi="宋体" w:hint="eastAsia"/>
          <w:sz w:val="24"/>
          <w:szCs w:val="24"/>
          <w:u w:val="single"/>
        </w:rPr>
        <w:t>与</w:t>
      </w:r>
      <w:r w:rsidRPr="00D96A57">
        <w:rPr>
          <w:rFonts w:hAnsi="宋体" w:hint="eastAsia"/>
          <w:sz w:val="24"/>
          <w:szCs w:val="24"/>
          <w:u w:val="single"/>
        </w:rPr>
        <w:t>2</w:t>
      </w:r>
      <w:r w:rsidRPr="00D96A57">
        <w:rPr>
          <w:rFonts w:hAnsi="宋体" w:hint="eastAsia"/>
          <w:sz w:val="24"/>
          <w:szCs w:val="24"/>
          <w:u w:val="single"/>
        </w:rPr>
        <w:t>对本发明没有技术启示。</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其次，即使本领域技术人员下定决心的、以碰运气的心态利用对比文件</w:t>
      </w:r>
      <w:r w:rsidRPr="00D96A57">
        <w:rPr>
          <w:rFonts w:hAnsi="宋体" w:hint="eastAsia"/>
          <w:sz w:val="24"/>
          <w:szCs w:val="24"/>
        </w:rPr>
        <w:t>1</w:t>
      </w:r>
      <w:r w:rsidRPr="00D96A57">
        <w:rPr>
          <w:rFonts w:hAnsi="宋体" w:hint="eastAsia"/>
          <w:sz w:val="24"/>
          <w:szCs w:val="24"/>
        </w:rPr>
        <w:t>和对比文件</w:t>
      </w:r>
      <w:r w:rsidRPr="00D96A57">
        <w:rPr>
          <w:rFonts w:hAnsi="宋体" w:hint="eastAsia"/>
          <w:sz w:val="24"/>
          <w:szCs w:val="24"/>
        </w:rPr>
        <w:t>2</w:t>
      </w:r>
      <w:r w:rsidRPr="00D96A57">
        <w:rPr>
          <w:rFonts w:hAnsi="宋体" w:hint="eastAsia"/>
          <w:sz w:val="24"/>
          <w:szCs w:val="24"/>
        </w:rPr>
        <w:t>的披露，通过扩大范围或者调整分析对象来提高模型适应性和分析的准确性，</w:t>
      </w:r>
      <w:r w:rsidRPr="00D96A57">
        <w:rPr>
          <w:rFonts w:hAnsi="宋体" w:hint="eastAsia"/>
          <w:b/>
          <w:sz w:val="24"/>
          <w:szCs w:val="24"/>
        </w:rPr>
        <w:t>也仅仅只能想到在通常的体重、性别、年龄上进行添加步态特征，不会具体考察到结合体质与运动形式两方面进行多方位的数据分析和考察。</w:t>
      </w:r>
      <w:r w:rsidRPr="00D96A57">
        <w:rPr>
          <w:rFonts w:hAnsi="宋体" w:hint="eastAsia"/>
          <w:sz w:val="24"/>
          <w:szCs w:val="24"/>
        </w:rPr>
        <w:t>因为本领域技术人员对现有技术的改进，是基于所要解决的问题、其他文献提供的启示，以及采用何种组合方式才能获得协同增效效果的动机进行的。</w:t>
      </w:r>
    </w:p>
    <w:p w:rsidR="00D96A57" w:rsidRPr="00D96A57" w:rsidRDefault="00D96A57" w:rsidP="00D96A57">
      <w:pPr>
        <w:spacing w:line="360" w:lineRule="auto"/>
        <w:ind w:firstLineChars="200" w:firstLine="480"/>
        <w:rPr>
          <w:rFonts w:hAnsi="宋体"/>
          <w:sz w:val="24"/>
          <w:szCs w:val="24"/>
          <w:u w:val="single"/>
        </w:rPr>
      </w:pPr>
      <w:r w:rsidRPr="00D96A57">
        <w:rPr>
          <w:rFonts w:hAnsi="宋体" w:hint="eastAsia"/>
          <w:sz w:val="24"/>
          <w:szCs w:val="24"/>
          <w:u w:val="single"/>
        </w:rPr>
        <w:t>对比文件</w:t>
      </w:r>
      <w:r w:rsidRPr="00D96A57">
        <w:rPr>
          <w:rFonts w:hAnsi="宋体" w:hint="eastAsia"/>
          <w:sz w:val="24"/>
          <w:szCs w:val="24"/>
          <w:u w:val="single"/>
        </w:rPr>
        <w:t>1</w:t>
      </w:r>
      <w:r w:rsidRPr="00D96A57">
        <w:rPr>
          <w:rFonts w:hAnsi="宋体" w:hint="eastAsia"/>
          <w:sz w:val="24"/>
          <w:szCs w:val="24"/>
          <w:u w:val="single"/>
        </w:rPr>
        <w:t>与对比文件</w:t>
      </w:r>
      <w:r w:rsidRPr="00D96A57">
        <w:rPr>
          <w:rFonts w:hAnsi="宋体" w:hint="eastAsia"/>
          <w:sz w:val="24"/>
          <w:szCs w:val="24"/>
          <w:u w:val="single"/>
        </w:rPr>
        <w:t>2</w:t>
      </w:r>
      <w:r w:rsidRPr="00D96A57">
        <w:rPr>
          <w:rFonts w:hAnsi="宋体" w:hint="eastAsia"/>
          <w:sz w:val="24"/>
          <w:szCs w:val="24"/>
          <w:u w:val="single"/>
        </w:rPr>
        <w:t>在这方面并没有关于分析对象中的体质和运动形式两方面的限定。因此，基于对比文件</w:t>
      </w:r>
      <w:r w:rsidRPr="00D96A57">
        <w:rPr>
          <w:rFonts w:hAnsi="宋体" w:hint="eastAsia"/>
          <w:sz w:val="24"/>
          <w:szCs w:val="24"/>
          <w:u w:val="single"/>
        </w:rPr>
        <w:t>1</w:t>
      </w:r>
      <w:r w:rsidRPr="00D96A57">
        <w:rPr>
          <w:rFonts w:hAnsi="宋体" w:hint="eastAsia"/>
          <w:sz w:val="24"/>
          <w:szCs w:val="24"/>
          <w:u w:val="single"/>
        </w:rPr>
        <w:t>与对比文件</w:t>
      </w:r>
      <w:r w:rsidRPr="00D96A57">
        <w:rPr>
          <w:rFonts w:hAnsi="宋体" w:hint="eastAsia"/>
          <w:sz w:val="24"/>
          <w:szCs w:val="24"/>
          <w:u w:val="single"/>
        </w:rPr>
        <w:t>2</w:t>
      </w:r>
      <w:r w:rsidRPr="00D96A57">
        <w:rPr>
          <w:rFonts w:hAnsi="宋体" w:hint="eastAsia"/>
          <w:sz w:val="24"/>
          <w:szCs w:val="24"/>
          <w:u w:val="single"/>
        </w:rPr>
        <w:t>本领域技术人员无法得到本发明的技术方案。</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2</w:t>
      </w:r>
      <w:r w:rsidRPr="00D96A57">
        <w:rPr>
          <w:rFonts w:hAnsi="宋体"/>
          <w:sz w:val="24"/>
          <w:szCs w:val="24"/>
        </w:rPr>
        <w:t>.3</w:t>
      </w:r>
      <w:r w:rsidRPr="00D96A57">
        <w:rPr>
          <w:rFonts w:hAnsi="宋体" w:hint="eastAsia"/>
          <w:sz w:val="24"/>
          <w:szCs w:val="24"/>
        </w:rPr>
        <w:t>虽然对比文件</w:t>
      </w:r>
      <w:r w:rsidRPr="00D96A57">
        <w:rPr>
          <w:rFonts w:hAnsi="宋体"/>
          <w:sz w:val="24"/>
          <w:szCs w:val="24"/>
        </w:rPr>
        <w:t>2</w:t>
      </w:r>
      <w:r w:rsidRPr="00D96A57">
        <w:rPr>
          <w:rFonts w:hAnsi="宋体" w:hint="eastAsia"/>
          <w:sz w:val="24"/>
          <w:szCs w:val="24"/>
        </w:rPr>
        <w:t>公开了在高应力区域增加多孔结构，通过改变多孔单元结构尺寸、增大孔隙率方法降低</w:t>
      </w:r>
      <w:del w:id="1" w:author="Junchao Li" w:date="2020-04-22T19:43:00Z">
        <w:r w:rsidRPr="00D96A57" w:rsidDel="0042171A">
          <w:rPr>
            <w:rFonts w:hAnsi="宋体" w:hint="eastAsia"/>
            <w:sz w:val="24"/>
            <w:szCs w:val="24"/>
          </w:rPr>
          <w:delText>次</w:delText>
        </w:r>
      </w:del>
      <w:ins w:id="2" w:author="Junchao Li" w:date="2020-04-22T19:43:00Z">
        <w:r w:rsidR="0042171A">
          <w:rPr>
            <w:rFonts w:hAnsi="宋体" w:hint="eastAsia"/>
            <w:sz w:val="24"/>
            <w:szCs w:val="24"/>
          </w:rPr>
          <w:t>此</w:t>
        </w:r>
      </w:ins>
      <w:r w:rsidRPr="00D96A57">
        <w:rPr>
          <w:rFonts w:hAnsi="宋体" w:hint="eastAsia"/>
          <w:sz w:val="24"/>
          <w:szCs w:val="24"/>
        </w:rPr>
        <w:t>区域模量，修正最大应力峰；但是具体的降低应力峰值的方法和对象不同。</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首先，对比文件</w:t>
      </w:r>
      <w:r w:rsidRPr="00D96A57">
        <w:rPr>
          <w:rFonts w:hAnsi="宋体" w:hint="eastAsia"/>
          <w:sz w:val="24"/>
          <w:szCs w:val="24"/>
        </w:rPr>
        <w:t>2</w:t>
      </w:r>
      <w:r w:rsidRPr="00D96A57">
        <w:rPr>
          <w:rFonts w:hAnsi="宋体" w:hint="eastAsia"/>
          <w:sz w:val="24"/>
          <w:szCs w:val="24"/>
        </w:rPr>
        <w:t>公开的是在高应力区域增加多孔结构，通过改变多孔单元结构尺寸来修正孔隙率从而降低此区域模量，实现修正最大应力峰值的目的，这</w:t>
      </w:r>
      <w:r w:rsidRPr="00D96A57">
        <w:rPr>
          <w:rFonts w:hAnsi="宋体" w:hint="eastAsia"/>
          <w:sz w:val="24"/>
          <w:szCs w:val="24"/>
        </w:rPr>
        <w:lastRenderedPageBreak/>
        <w:t>与本申请采取的手段完全不同，本申请中采用的技术手段是，通过阵列的间距（孔隙率）以及单元体阵列数量（疏密程度），作用对象是组成鞋垫模型的单元体，而对比文件</w:t>
      </w:r>
      <w:r w:rsidRPr="00D96A57">
        <w:rPr>
          <w:rFonts w:hAnsi="宋体" w:hint="eastAsia"/>
          <w:sz w:val="24"/>
          <w:szCs w:val="24"/>
        </w:rPr>
        <w:t>2</w:t>
      </w:r>
      <w:r w:rsidRPr="00D96A57">
        <w:rPr>
          <w:rFonts w:hAnsi="宋体" w:hint="eastAsia"/>
          <w:sz w:val="24"/>
          <w:szCs w:val="24"/>
        </w:rPr>
        <w:t>则采用的是直接利用多孔结构主动进行孔隙率的调整及增大多孔单元孔隙率来降低区域模量，结合前文可知，对比文件</w:t>
      </w:r>
      <w:r w:rsidRPr="00D96A57">
        <w:rPr>
          <w:rFonts w:hAnsi="宋体" w:hint="eastAsia"/>
          <w:sz w:val="24"/>
          <w:szCs w:val="24"/>
        </w:rPr>
        <w:t>2</w:t>
      </w:r>
      <w:r w:rsidRPr="00D96A57">
        <w:rPr>
          <w:rFonts w:hAnsi="宋体" w:hint="eastAsia"/>
          <w:sz w:val="24"/>
          <w:szCs w:val="24"/>
        </w:rPr>
        <w:t>采用的是先建立整体模型，随后利用多孔结构改变模型的孔隙率，实现修正应力峰的目的。</w:t>
      </w:r>
    </w:p>
    <w:p w:rsidR="00D96A57" w:rsidRPr="00D96A57" w:rsidRDefault="00D96A57" w:rsidP="00D96A57">
      <w:pPr>
        <w:spacing w:line="360" w:lineRule="auto"/>
        <w:rPr>
          <w:rFonts w:hAnsi="宋体"/>
          <w:sz w:val="24"/>
          <w:szCs w:val="24"/>
        </w:rPr>
      </w:pPr>
      <w:r w:rsidRPr="00D96A57">
        <w:rPr>
          <w:rFonts w:hAnsi="宋体" w:hint="eastAsia"/>
          <w:sz w:val="24"/>
          <w:szCs w:val="24"/>
        </w:rPr>
        <w:t xml:space="preserve"> </w:t>
      </w:r>
      <w:r w:rsidRPr="00D96A57">
        <w:rPr>
          <w:rFonts w:hAnsi="宋体"/>
          <w:sz w:val="24"/>
          <w:szCs w:val="24"/>
        </w:rPr>
        <w:t xml:space="preserve">   </w:t>
      </w:r>
      <w:r w:rsidRPr="00D96A57">
        <w:rPr>
          <w:rFonts w:hAnsi="宋体" w:hint="eastAsia"/>
          <w:sz w:val="24"/>
          <w:szCs w:val="24"/>
        </w:rPr>
        <w:t>而本申请不同于对比文件</w:t>
      </w:r>
      <w:r w:rsidRPr="00D96A57">
        <w:rPr>
          <w:rFonts w:hAnsi="宋体" w:hint="eastAsia"/>
          <w:sz w:val="24"/>
          <w:szCs w:val="24"/>
        </w:rPr>
        <w:t>2</w:t>
      </w:r>
      <w:r w:rsidRPr="00D96A57">
        <w:rPr>
          <w:rFonts w:hAnsi="宋体" w:hint="eastAsia"/>
          <w:sz w:val="24"/>
          <w:szCs w:val="24"/>
        </w:rPr>
        <w:t>的地方在于，本申请是利用</w:t>
      </w:r>
      <w:r w:rsidRPr="00D96A57">
        <w:rPr>
          <w:rFonts w:hAnsi="宋体" w:hint="eastAsia"/>
          <w:sz w:val="24"/>
          <w:szCs w:val="24"/>
        </w:rPr>
        <w:t>C</w:t>
      </w:r>
      <w:r w:rsidRPr="00D96A57">
        <w:rPr>
          <w:rFonts w:hAnsi="宋体"/>
          <w:sz w:val="24"/>
          <w:szCs w:val="24"/>
        </w:rPr>
        <w:t>AD</w:t>
      </w:r>
      <w:r w:rsidRPr="00D96A57">
        <w:rPr>
          <w:rFonts w:hAnsi="宋体" w:hint="eastAsia"/>
          <w:sz w:val="24"/>
          <w:szCs w:val="24"/>
        </w:rPr>
        <w:t>建模软件中的“阵列”操作，将构成模型的单元体阵列成鞋垫模型的，此时在建模软件中，直观的利用阵列操作的阵列数量及阵列的单元体之间的距离，改变单元体疏密程度以及单元体之间形成的空隙大小，是在组成模型上进行单元体的操作，而对比文件</w:t>
      </w:r>
      <w:r w:rsidRPr="00D96A57">
        <w:rPr>
          <w:rFonts w:hAnsi="宋体" w:hint="eastAsia"/>
          <w:sz w:val="24"/>
          <w:szCs w:val="24"/>
        </w:rPr>
        <w:t>2</w:t>
      </w:r>
      <w:r w:rsidRPr="00D96A57">
        <w:rPr>
          <w:rFonts w:hAnsi="宋体" w:hint="eastAsia"/>
          <w:sz w:val="24"/>
          <w:szCs w:val="24"/>
        </w:rPr>
        <w:t>在建模软件上，是需要先构建出整体厚度的模型，再确定多孔单元的位置以及开孔大小等过程（参照对比文件</w:t>
      </w:r>
      <w:r w:rsidRPr="00D96A57">
        <w:rPr>
          <w:rFonts w:hAnsi="宋体" w:hint="eastAsia"/>
          <w:sz w:val="24"/>
          <w:szCs w:val="24"/>
        </w:rPr>
        <w:t>2</w:t>
      </w:r>
      <w:r w:rsidRPr="00D96A57">
        <w:rPr>
          <w:rFonts w:hAnsi="宋体" w:hint="eastAsia"/>
          <w:sz w:val="24"/>
          <w:szCs w:val="24"/>
        </w:rPr>
        <w:t>的从权</w:t>
      </w:r>
      <w:r w:rsidRPr="00D96A57">
        <w:rPr>
          <w:rFonts w:hAnsi="宋体" w:hint="eastAsia"/>
          <w:sz w:val="24"/>
          <w:szCs w:val="24"/>
        </w:rPr>
        <w:t>8</w:t>
      </w:r>
      <w:r w:rsidRPr="00D96A57">
        <w:rPr>
          <w:rFonts w:hAnsi="宋体" w:hint="eastAsia"/>
          <w:sz w:val="24"/>
          <w:szCs w:val="24"/>
        </w:rPr>
        <w:t>的步骤</w:t>
      </w:r>
      <w:r w:rsidRPr="00D96A57">
        <w:rPr>
          <w:rFonts w:hAnsi="宋体" w:hint="eastAsia"/>
          <w:sz w:val="24"/>
          <w:szCs w:val="24"/>
        </w:rPr>
        <w:t>3</w:t>
      </w:r>
      <w:r w:rsidRPr="00D96A57">
        <w:rPr>
          <w:rFonts w:hAnsi="宋体" w:hint="eastAsia"/>
          <w:sz w:val="24"/>
          <w:szCs w:val="24"/>
        </w:rPr>
        <w:t>）描述），这需要前期较为复杂的计算和定位操作，而本申请只需要改变阵列数量或者距离，快速的改变高应力区域的孔隙率和单元体疏密程度，操作上较对比文件</w:t>
      </w:r>
      <w:r w:rsidRPr="00D96A57">
        <w:rPr>
          <w:rFonts w:hAnsi="宋体" w:hint="eastAsia"/>
          <w:sz w:val="24"/>
          <w:szCs w:val="24"/>
        </w:rPr>
        <w:t>2</w:t>
      </w:r>
      <w:r w:rsidRPr="00D96A57">
        <w:rPr>
          <w:rFonts w:hAnsi="宋体" w:hint="eastAsia"/>
          <w:sz w:val="24"/>
          <w:szCs w:val="24"/>
        </w:rPr>
        <w:t>方便，同时在误差处理上，本申请仅需要确定阵列的单元体对象的位置即可，并不需要单独确定开孔的空隙位置及大小等，将人为误差降低到最小。</w:t>
      </w:r>
    </w:p>
    <w:p w:rsidR="00D96A57" w:rsidRPr="00D96A57" w:rsidRDefault="00D96A57" w:rsidP="00D96A57">
      <w:pPr>
        <w:spacing w:line="360" w:lineRule="auto"/>
        <w:ind w:firstLineChars="200" w:firstLine="480"/>
        <w:rPr>
          <w:rFonts w:hAnsi="宋体"/>
          <w:b/>
          <w:sz w:val="24"/>
          <w:szCs w:val="24"/>
        </w:rPr>
      </w:pPr>
      <w:r w:rsidRPr="00D96A57">
        <w:rPr>
          <w:rFonts w:hAnsi="宋体" w:hint="eastAsia"/>
          <w:sz w:val="24"/>
          <w:szCs w:val="24"/>
        </w:rPr>
        <w:t>最后，本申请的发明人提供了</w:t>
      </w:r>
      <w:r w:rsidRPr="00D96A57">
        <w:rPr>
          <w:rFonts w:ascii="宋体" w:hAnsi="宋体" w:hint="eastAsia"/>
          <w:sz w:val="24"/>
          <w:szCs w:val="24"/>
        </w:rPr>
        <w:t>一种个性化3D打印鞋垫的制作方法</w:t>
      </w:r>
      <w:r w:rsidRPr="00D96A57">
        <w:rPr>
          <w:rFonts w:hAnsi="宋体" w:hint="eastAsia"/>
          <w:sz w:val="24"/>
          <w:szCs w:val="24"/>
        </w:rPr>
        <w:t>，</w:t>
      </w:r>
      <w:r w:rsidRPr="00D96A57">
        <w:rPr>
          <w:rFonts w:hAnsi="宋体" w:hint="eastAsia"/>
          <w:b/>
          <w:sz w:val="24"/>
          <w:szCs w:val="24"/>
        </w:rPr>
        <w:t>通过以全面分析应力部位及与应力相关穿着者信息，通过改变单元体阵列的数量和距离降低应力峰值，在</w:t>
      </w:r>
      <w:r w:rsidRPr="00D96A57">
        <w:rPr>
          <w:rFonts w:hAnsi="宋体" w:hint="eastAsia"/>
          <w:b/>
          <w:sz w:val="24"/>
          <w:szCs w:val="24"/>
        </w:rPr>
        <w:t>C</w:t>
      </w:r>
      <w:r w:rsidRPr="00D96A57">
        <w:rPr>
          <w:rFonts w:hAnsi="宋体"/>
          <w:b/>
          <w:sz w:val="24"/>
          <w:szCs w:val="24"/>
        </w:rPr>
        <w:t>AD</w:t>
      </w:r>
      <w:r w:rsidRPr="00D96A57">
        <w:rPr>
          <w:rFonts w:hAnsi="宋体" w:hint="eastAsia"/>
          <w:b/>
          <w:sz w:val="24"/>
          <w:szCs w:val="24"/>
        </w:rPr>
        <w:t>中构建打印模型，并直接通过激光烧结的方式，打印出实体模型。</w:t>
      </w:r>
      <w:r w:rsidRPr="00D96A57">
        <w:rPr>
          <w:rFonts w:ascii="宋体" w:hAnsi="宋体" w:hint="eastAsia"/>
          <w:sz w:val="24"/>
          <w:szCs w:val="24"/>
          <w:u w:val="single"/>
        </w:rPr>
        <w:t>这需要本申请的发明人经过大量的创造性实验，不属于常规技术手段，这是本领域的技术人员并不清楚，也不能预料到的，而非审查员所说的是所属技术领域的公知常识，对比文件1与对比文件2也并没有公开上述区别特征，没有给出技术启示。</w:t>
      </w:r>
    </w:p>
    <w:p w:rsidR="00D96A57" w:rsidRPr="00D96A57" w:rsidRDefault="00D96A57" w:rsidP="00D96A57">
      <w:pPr>
        <w:spacing w:line="360" w:lineRule="auto"/>
        <w:ind w:left="420"/>
        <w:rPr>
          <w:b/>
          <w:bCs/>
          <w:sz w:val="24"/>
          <w:szCs w:val="24"/>
        </w:rPr>
      </w:pPr>
      <w:r w:rsidRPr="00D96A57">
        <w:rPr>
          <w:rFonts w:hAnsi="宋体"/>
          <w:b/>
          <w:bCs/>
          <w:sz w:val="24"/>
          <w:szCs w:val="24"/>
        </w:rPr>
        <w:t>申请人认为第二次审查意见混淆了</w:t>
      </w:r>
      <w:r w:rsidRPr="00D96A57">
        <w:rPr>
          <w:b/>
          <w:bCs/>
          <w:sz w:val="24"/>
          <w:szCs w:val="24"/>
        </w:rPr>
        <w:t>“</w:t>
      </w:r>
      <w:r w:rsidRPr="00D96A57">
        <w:rPr>
          <w:rFonts w:hAnsi="宋体"/>
          <w:b/>
          <w:bCs/>
          <w:sz w:val="24"/>
          <w:szCs w:val="24"/>
        </w:rPr>
        <w:t>启示</w:t>
      </w:r>
      <w:r w:rsidRPr="00D96A57">
        <w:rPr>
          <w:b/>
          <w:bCs/>
          <w:sz w:val="24"/>
          <w:szCs w:val="24"/>
        </w:rPr>
        <w:t>”</w:t>
      </w:r>
      <w:r w:rsidRPr="00D96A57">
        <w:rPr>
          <w:rFonts w:hAnsi="宋体"/>
          <w:b/>
          <w:bCs/>
          <w:sz w:val="24"/>
          <w:szCs w:val="24"/>
        </w:rPr>
        <w:t>与</w:t>
      </w:r>
      <w:r w:rsidRPr="00D96A57">
        <w:rPr>
          <w:b/>
          <w:bCs/>
          <w:sz w:val="24"/>
          <w:szCs w:val="24"/>
        </w:rPr>
        <w:t>“</w:t>
      </w:r>
      <w:r w:rsidRPr="00D96A57">
        <w:rPr>
          <w:rFonts w:hAnsi="宋体"/>
          <w:b/>
          <w:bCs/>
          <w:sz w:val="24"/>
          <w:szCs w:val="24"/>
        </w:rPr>
        <w:t>理论可能</w:t>
      </w:r>
      <w:r w:rsidRPr="00D96A57">
        <w:rPr>
          <w:b/>
          <w:bCs/>
          <w:sz w:val="24"/>
          <w:szCs w:val="24"/>
        </w:rPr>
        <w:t>”</w:t>
      </w:r>
      <w:r w:rsidRPr="00D96A57">
        <w:rPr>
          <w:rFonts w:hAnsi="宋体"/>
          <w:b/>
          <w:bCs/>
          <w:sz w:val="24"/>
          <w:szCs w:val="24"/>
        </w:rPr>
        <w:t>两个概念</w:t>
      </w:r>
    </w:p>
    <w:p w:rsidR="00D96A57" w:rsidRPr="00D96A57" w:rsidRDefault="00D96A57" w:rsidP="00D96A57">
      <w:pPr>
        <w:spacing w:line="360" w:lineRule="auto"/>
        <w:ind w:firstLineChars="200" w:firstLine="480"/>
        <w:rPr>
          <w:sz w:val="24"/>
          <w:szCs w:val="24"/>
        </w:rPr>
      </w:pPr>
      <w:r w:rsidRPr="00D96A57">
        <w:rPr>
          <w:rFonts w:hAnsi="宋体"/>
          <w:sz w:val="24"/>
          <w:szCs w:val="24"/>
        </w:rPr>
        <w:t>专利法意义上的</w:t>
      </w:r>
      <w:r w:rsidRPr="00D96A57">
        <w:rPr>
          <w:rFonts w:hAnsi="宋体" w:hint="eastAsia"/>
          <w:sz w:val="24"/>
          <w:szCs w:val="24"/>
        </w:rPr>
        <w:t>“启示”</w:t>
      </w:r>
      <w:r w:rsidRPr="00D96A57">
        <w:rPr>
          <w:rFonts w:hAnsi="宋体"/>
          <w:sz w:val="24"/>
          <w:szCs w:val="24"/>
        </w:rPr>
        <w:t>，是本领域技术人员在面临某一技术问题时，依据对比文件，可以推出采用某些技术特征来解决该技术问题。</w:t>
      </w:r>
    </w:p>
    <w:p w:rsidR="00D96A57" w:rsidRPr="00D96A57" w:rsidRDefault="00D96A57" w:rsidP="00D96A57">
      <w:pPr>
        <w:spacing w:line="360" w:lineRule="auto"/>
        <w:ind w:firstLineChars="200" w:firstLine="480"/>
        <w:rPr>
          <w:sz w:val="24"/>
          <w:szCs w:val="24"/>
        </w:rPr>
      </w:pPr>
      <w:r w:rsidRPr="00D96A57">
        <w:rPr>
          <w:rFonts w:hint="eastAsia"/>
          <w:sz w:val="24"/>
          <w:szCs w:val="24"/>
        </w:rPr>
        <w:t>“理论可能”</w:t>
      </w:r>
      <w:r w:rsidRPr="00D96A57">
        <w:rPr>
          <w:rFonts w:hAnsi="宋体"/>
          <w:sz w:val="24"/>
          <w:szCs w:val="24"/>
        </w:rPr>
        <w:t>，是本领域中，在解决某一技术问题时，在理论上可以采用的技术方案。</w:t>
      </w:r>
    </w:p>
    <w:p w:rsidR="00D96A57" w:rsidRPr="00D96A57" w:rsidRDefault="00D96A57" w:rsidP="00D96A57">
      <w:pPr>
        <w:spacing w:line="360" w:lineRule="auto"/>
        <w:ind w:firstLineChars="200" w:firstLine="480"/>
        <w:rPr>
          <w:rFonts w:hAnsi="宋体"/>
          <w:sz w:val="24"/>
          <w:szCs w:val="24"/>
        </w:rPr>
      </w:pPr>
      <w:r w:rsidRPr="00D96A57">
        <w:rPr>
          <w:rFonts w:hAnsi="宋体"/>
          <w:sz w:val="24"/>
          <w:szCs w:val="24"/>
        </w:rPr>
        <w:t>申请人认为，对比文件</w:t>
      </w:r>
      <w:r w:rsidRPr="00D96A57">
        <w:rPr>
          <w:sz w:val="24"/>
          <w:szCs w:val="24"/>
        </w:rPr>
        <w:t>1</w:t>
      </w:r>
      <w:r w:rsidRPr="00D96A57">
        <w:rPr>
          <w:rFonts w:hAnsi="宋体"/>
          <w:sz w:val="24"/>
          <w:szCs w:val="24"/>
        </w:rPr>
        <w:t>给出的启示仅仅是</w:t>
      </w:r>
      <w:r w:rsidRPr="00D96A57">
        <w:rPr>
          <w:rFonts w:hAnsi="宋体" w:hint="eastAsia"/>
          <w:sz w:val="24"/>
          <w:szCs w:val="24"/>
        </w:rPr>
        <w:t>针对</w:t>
      </w:r>
      <w:r w:rsidRPr="00D96A57">
        <w:rPr>
          <w:rFonts w:hAnsi="宋体" w:hint="eastAsia"/>
          <w:sz w:val="24"/>
          <w:szCs w:val="24"/>
        </w:rPr>
        <w:t>3</w:t>
      </w:r>
      <w:r w:rsidRPr="00D96A57">
        <w:rPr>
          <w:rFonts w:hAnsi="宋体"/>
          <w:sz w:val="24"/>
          <w:szCs w:val="24"/>
        </w:rPr>
        <w:t>D</w:t>
      </w:r>
      <w:r w:rsidRPr="00D96A57">
        <w:rPr>
          <w:rFonts w:hAnsi="宋体" w:hint="eastAsia"/>
          <w:sz w:val="24"/>
          <w:szCs w:val="24"/>
        </w:rPr>
        <w:t>打印鞋垫的详细的收集</w:t>
      </w:r>
      <w:r w:rsidRPr="00D96A57">
        <w:rPr>
          <w:rFonts w:hAnsi="宋体" w:hint="eastAsia"/>
          <w:sz w:val="24"/>
          <w:szCs w:val="24"/>
        </w:rPr>
        <w:t>-</w:t>
      </w:r>
      <w:r w:rsidRPr="00D96A57">
        <w:rPr>
          <w:rFonts w:hAnsi="宋体" w:hint="eastAsia"/>
          <w:sz w:val="24"/>
          <w:szCs w:val="24"/>
        </w:rPr>
        <w:t>设计</w:t>
      </w:r>
      <w:r w:rsidRPr="00D96A57">
        <w:rPr>
          <w:rFonts w:hAnsi="宋体" w:hint="eastAsia"/>
          <w:sz w:val="24"/>
          <w:szCs w:val="24"/>
        </w:rPr>
        <w:t>-</w:t>
      </w:r>
      <w:r w:rsidRPr="00D96A57">
        <w:rPr>
          <w:rFonts w:hAnsi="宋体" w:hint="eastAsia"/>
          <w:sz w:val="24"/>
          <w:szCs w:val="24"/>
        </w:rPr>
        <w:t>修正的常规构建模型的思维，对比文件</w:t>
      </w:r>
      <w:r w:rsidRPr="00D96A57">
        <w:rPr>
          <w:rFonts w:hAnsi="宋体" w:hint="eastAsia"/>
          <w:sz w:val="24"/>
          <w:szCs w:val="24"/>
        </w:rPr>
        <w:t>2</w:t>
      </w:r>
      <w:r w:rsidRPr="00D96A57">
        <w:rPr>
          <w:rFonts w:hAnsi="宋体" w:hint="eastAsia"/>
          <w:sz w:val="24"/>
          <w:szCs w:val="24"/>
        </w:rPr>
        <w:t>的启示仅仅是</w:t>
      </w:r>
      <w:r w:rsidRPr="00D96A57">
        <w:rPr>
          <w:rFonts w:hAnsi="宋体" w:hint="eastAsia"/>
          <w:sz w:val="24"/>
          <w:szCs w:val="24"/>
          <w:lang w:val="zh-CN"/>
        </w:rPr>
        <w:t>结合有限元对穿着</w:t>
      </w:r>
      <w:r w:rsidRPr="00D96A57">
        <w:rPr>
          <w:rFonts w:hAnsi="宋体" w:hint="eastAsia"/>
          <w:sz w:val="24"/>
          <w:szCs w:val="24"/>
          <w:lang w:val="zh-CN"/>
        </w:rPr>
        <w:lastRenderedPageBreak/>
        <w:t>者个人基本信息（体重、性别、年龄）的基础上增加步态的数据，但是对比文件</w:t>
      </w:r>
      <w:r w:rsidRPr="00D96A57">
        <w:rPr>
          <w:rFonts w:hAnsi="宋体" w:hint="eastAsia"/>
          <w:sz w:val="24"/>
          <w:szCs w:val="24"/>
          <w:lang w:val="zh-CN"/>
        </w:rPr>
        <w:t>1</w:t>
      </w:r>
      <w:r w:rsidRPr="00D96A57">
        <w:rPr>
          <w:rFonts w:hAnsi="宋体" w:hint="eastAsia"/>
          <w:sz w:val="24"/>
          <w:szCs w:val="24"/>
          <w:lang w:val="zh-CN"/>
        </w:rPr>
        <w:t>中并未给出应力分析部位的详细分析区域，同时对比文件</w:t>
      </w:r>
      <w:r w:rsidRPr="00D96A57">
        <w:rPr>
          <w:rFonts w:hAnsi="宋体" w:hint="eastAsia"/>
          <w:sz w:val="24"/>
          <w:szCs w:val="24"/>
          <w:lang w:val="zh-CN"/>
        </w:rPr>
        <w:t>1</w:t>
      </w:r>
      <w:r w:rsidRPr="00D96A57">
        <w:rPr>
          <w:rFonts w:hAnsi="宋体" w:hint="eastAsia"/>
          <w:sz w:val="24"/>
          <w:szCs w:val="24"/>
          <w:lang w:val="zh-CN"/>
        </w:rPr>
        <w:t>与对比文件</w:t>
      </w:r>
      <w:r w:rsidRPr="00D96A57">
        <w:rPr>
          <w:rFonts w:hAnsi="宋体" w:hint="eastAsia"/>
          <w:sz w:val="24"/>
          <w:szCs w:val="24"/>
          <w:lang w:val="zh-CN"/>
        </w:rPr>
        <w:t>2</w:t>
      </w:r>
      <w:r w:rsidRPr="00D96A57">
        <w:rPr>
          <w:rFonts w:hAnsi="宋体" w:hint="eastAsia"/>
          <w:sz w:val="24"/>
          <w:szCs w:val="24"/>
          <w:lang w:val="zh-CN"/>
        </w:rPr>
        <w:t>结合也并未给出采取构建模型的单元体阵列，间接改变孔隙率和单元体疏密度对降低应力峰值的启示</w:t>
      </w:r>
      <w:r w:rsidRPr="00D96A57">
        <w:rPr>
          <w:rFonts w:hAnsi="宋体" w:hint="eastAsia"/>
          <w:sz w:val="24"/>
          <w:szCs w:val="24"/>
        </w:rPr>
        <w:t>。</w:t>
      </w:r>
    </w:p>
    <w:p w:rsidR="00D96A57" w:rsidRPr="00D96A57" w:rsidRDefault="00D96A57" w:rsidP="00D96A57">
      <w:pPr>
        <w:spacing w:line="360" w:lineRule="auto"/>
        <w:ind w:firstLineChars="200" w:firstLine="480"/>
        <w:rPr>
          <w:sz w:val="24"/>
          <w:szCs w:val="24"/>
        </w:rPr>
      </w:pPr>
      <w:r w:rsidRPr="00D96A57">
        <w:rPr>
          <w:rFonts w:hAnsi="宋体"/>
          <w:sz w:val="24"/>
          <w:szCs w:val="24"/>
        </w:rPr>
        <w:t>同时，对比文件</w:t>
      </w:r>
      <w:r w:rsidRPr="00D96A57">
        <w:rPr>
          <w:sz w:val="24"/>
          <w:szCs w:val="24"/>
        </w:rPr>
        <w:t>1</w:t>
      </w:r>
      <w:r w:rsidRPr="00D96A57">
        <w:rPr>
          <w:rFonts w:hAnsi="宋体"/>
          <w:sz w:val="24"/>
          <w:szCs w:val="24"/>
        </w:rPr>
        <w:t>也没有给出本发明技术方案的</w:t>
      </w:r>
      <w:r w:rsidRPr="00D96A57">
        <w:rPr>
          <w:rFonts w:hAnsi="宋体" w:hint="eastAsia"/>
          <w:sz w:val="24"/>
          <w:szCs w:val="24"/>
          <w:lang w:val="zh-CN"/>
        </w:rPr>
        <w:t>对穿着者的体质、运动形态两方面的有限元分析的</w:t>
      </w:r>
      <w:r w:rsidRPr="00D96A57">
        <w:rPr>
          <w:rFonts w:hAnsi="宋体"/>
          <w:sz w:val="24"/>
          <w:szCs w:val="24"/>
        </w:rPr>
        <w:t>理论可能。</w:t>
      </w:r>
    </w:p>
    <w:p w:rsidR="00D96A57" w:rsidRPr="00D96A57" w:rsidRDefault="00D96A57" w:rsidP="00D96A57">
      <w:pPr>
        <w:pStyle w:val="p0"/>
        <w:spacing w:line="360" w:lineRule="auto"/>
        <w:ind w:firstLineChars="200" w:firstLine="480"/>
        <w:rPr>
          <w:sz w:val="24"/>
          <w:szCs w:val="24"/>
        </w:rPr>
      </w:pPr>
      <w:r w:rsidRPr="00D96A57">
        <w:rPr>
          <w:rFonts w:hAnsi="宋体"/>
          <w:sz w:val="24"/>
          <w:szCs w:val="24"/>
        </w:rPr>
        <w:t>因此，申请人认为，本发明技术方案相比于对比文件</w:t>
      </w:r>
      <w:r w:rsidRPr="00D96A57">
        <w:rPr>
          <w:sz w:val="24"/>
          <w:szCs w:val="24"/>
        </w:rPr>
        <w:t>1</w:t>
      </w:r>
      <w:r w:rsidRPr="00D96A57">
        <w:rPr>
          <w:rFonts w:hint="eastAsia"/>
          <w:sz w:val="24"/>
          <w:szCs w:val="24"/>
        </w:rPr>
        <w:t>与对比文件</w:t>
      </w:r>
      <w:r w:rsidRPr="00D96A57">
        <w:rPr>
          <w:rFonts w:hint="eastAsia"/>
          <w:sz w:val="24"/>
          <w:szCs w:val="24"/>
        </w:rPr>
        <w:t>2</w:t>
      </w:r>
      <w:r w:rsidRPr="00D96A57">
        <w:rPr>
          <w:rFonts w:hAnsi="宋体"/>
          <w:sz w:val="24"/>
          <w:szCs w:val="24"/>
        </w:rPr>
        <w:t>，是非显而易见的，具有突出的实质性特点。</w:t>
      </w:r>
    </w:p>
    <w:p w:rsidR="00D96A57" w:rsidRPr="00D96A57" w:rsidRDefault="00D96A57" w:rsidP="00D96A57">
      <w:pPr>
        <w:spacing w:line="360" w:lineRule="auto"/>
        <w:ind w:leftChars="200" w:left="420"/>
        <w:rPr>
          <w:rFonts w:hAnsi="宋体"/>
          <w:b/>
          <w:bCs/>
          <w:sz w:val="24"/>
          <w:szCs w:val="24"/>
        </w:rPr>
      </w:pPr>
      <w:r w:rsidRPr="00D96A57">
        <w:rPr>
          <w:rFonts w:hAnsi="宋体" w:hint="eastAsia"/>
          <w:b/>
          <w:bCs/>
          <w:sz w:val="24"/>
          <w:szCs w:val="24"/>
        </w:rPr>
        <w:t>三</w:t>
      </w:r>
      <w:r w:rsidRPr="00D96A57">
        <w:rPr>
          <w:rFonts w:hAnsi="宋体"/>
          <w:b/>
          <w:bCs/>
          <w:sz w:val="24"/>
          <w:szCs w:val="24"/>
        </w:rPr>
        <w:t>、申请人认为本申请具有显著的技术进步。</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与对比文件</w:t>
      </w:r>
      <w:r w:rsidRPr="00D96A57">
        <w:rPr>
          <w:rFonts w:hAnsi="宋体" w:hint="eastAsia"/>
          <w:sz w:val="24"/>
          <w:szCs w:val="24"/>
        </w:rPr>
        <w:t>1</w:t>
      </w:r>
      <w:r w:rsidRPr="00D96A57">
        <w:rPr>
          <w:rFonts w:hAnsi="宋体" w:hint="eastAsia"/>
          <w:sz w:val="24"/>
          <w:szCs w:val="24"/>
        </w:rPr>
        <w:t>相比，本申请文件请求保护的权利要求</w:t>
      </w:r>
      <w:r w:rsidRPr="00D96A57">
        <w:rPr>
          <w:rFonts w:hAnsi="宋体" w:hint="eastAsia"/>
          <w:sz w:val="24"/>
          <w:szCs w:val="24"/>
        </w:rPr>
        <w:t>1</w:t>
      </w:r>
      <w:r w:rsidRPr="00D96A57">
        <w:rPr>
          <w:rFonts w:hAnsi="宋体" w:hint="eastAsia"/>
          <w:sz w:val="24"/>
          <w:szCs w:val="24"/>
        </w:rPr>
        <w:t>所涉及的方案中通过全面的分析</w:t>
      </w:r>
      <w:r w:rsidRPr="00D96A57">
        <w:rPr>
          <w:rFonts w:hAnsi="宋体" w:hint="eastAsia"/>
          <w:sz w:val="24"/>
          <w:szCs w:val="24"/>
          <w:lang w:val="zh-CN"/>
        </w:rPr>
        <w:t>脚趾骨、跟骨及其周围部位，并结合有限元分析穿着者的体质、体重、性别、年龄、步态和运动形式进行分析</w:t>
      </w:r>
      <w:r w:rsidRPr="00D96A57">
        <w:rPr>
          <w:rFonts w:hAnsi="宋体" w:hint="eastAsia"/>
          <w:sz w:val="24"/>
          <w:szCs w:val="24"/>
        </w:rPr>
        <w:t>，同时比对比文件</w:t>
      </w:r>
      <w:r w:rsidRPr="00D96A57">
        <w:rPr>
          <w:rFonts w:hAnsi="宋体" w:hint="eastAsia"/>
          <w:sz w:val="24"/>
          <w:szCs w:val="24"/>
        </w:rPr>
        <w:t>1</w:t>
      </w:r>
      <w:r w:rsidRPr="00D96A57">
        <w:rPr>
          <w:rFonts w:hAnsi="宋体" w:hint="eastAsia"/>
          <w:sz w:val="24"/>
          <w:szCs w:val="24"/>
        </w:rPr>
        <w:t>公开的方案能更完美的契合鞋垫在各种穿着人群的不同运动形态下的情况。</w:t>
      </w:r>
    </w:p>
    <w:p w:rsidR="00D96A57" w:rsidRPr="00D96A57" w:rsidRDefault="00D96A57" w:rsidP="00D96A57">
      <w:pPr>
        <w:spacing w:line="360" w:lineRule="auto"/>
        <w:ind w:firstLineChars="200" w:firstLine="480"/>
        <w:rPr>
          <w:rFonts w:hAnsi="宋体"/>
          <w:sz w:val="24"/>
          <w:szCs w:val="24"/>
        </w:rPr>
      </w:pPr>
      <w:r w:rsidRPr="00D96A57">
        <w:rPr>
          <w:rFonts w:hAnsi="宋体" w:hint="eastAsia"/>
          <w:sz w:val="24"/>
          <w:szCs w:val="24"/>
        </w:rPr>
        <w:t>同时根据实施例记载，本发明利用</w:t>
      </w:r>
      <w:r w:rsidRPr="00D96A57">
        <w:rPr>
          <w:rFonts w:hAnsi="宋体" w:hint="eastAsia"/>
          <w:sz w:val="24"/>
          <w:szCs w:val="24"/>
        </w:rPr>
        <w:t>C</w:t>
      </w:r>
      <w:r w:rsidRPr="00D96A57">
        <w:rPr>
          <w:rFonts w:hAnsi="宋体"/>
          <w:sz w:val="24"/>
          <w:szCs w:val="24"/>
        </w:rPr>
        <w:t>AD</w:t>
      </w:r>
      <w:r w:rsidRPr="00D96A57">
        <w:rPr>
          <w:rFonts w:hAnsi="宋体" w:hint="eastAsia"/>
          <w:sz w:val="24"/>
          <w:szCs w:val="24"/>
        </w:rPr>
        <w:t>建模软件中的阵列操作，将构建鞋垫的单元体在阵列指令下，利用不同的阵列数量和阵列距离，调节阵列体之间孔隙率以及疏密程度，而降低应力峰值，并直接</w:t>
      </w:r>
      <w:del w:id="3" w:author="Junchao Li" w:date="2020-04-22T19:59:00Z">
        <w:r w:rsidRPr="00D96A57" w:rsidDel="003841EB">
          <w:rPr>
            <w:rFonts w:hAnsi="宋体" w:hint="eastAsia"/>
            <w:sz w:val="24"/>
            <w:szCs w:val="24"/>
          </w:rPr>
          <w:delText>在</w:delText>
        </w:r>
      </w:del>
      <w:ins w:id="4" w:author="Junchao Li" w:date="2020-04-22T19:59:00Z">
        <w:r w:rsidR="003841EB">
          <w:rPr>
            <w:rFonts w:hAnsi="宋体" w:hint="eastAsia"/>
            <w:sz w:val="24"/>
            <w:szCs w:val="24"/>
          </w:rPr>
          <w:t>根据</w:t>
        </w:r>
      </w:ins>
      <w:r w:rsidRPr="00D96A57">
        <w:rPr>
          <w:rFonts w:hAnsi="宋体" w:hint="eastAsia"/>
          <w:sz w:val="24"/>
          <w:szCs w:val="24"/>
        </w:rPr>
        <w:t>C</w:t>
      </w:r>
      <w:r w:rsidRPr="00D96A57">
        <w:rPr>
          <w:rFonts w:hAnsi="宋体"/>
          <w:sz w:val="24"/>
          <w:szCs w:val="24"/>
        </w:rPr>
        <w:t>AD</w:t>
      </w:r>
      <w:ins w:id="5" w:author="Junchao Li" w:date="2020-04-22T19:59:00Z">
        <w:r w:rsidR="003841EB">
          <w:rPr>
            <w:rFonts w:hAnsi="宋体" w:hint="eastAsia"/>
            <w:sz w:val="24"/>
            <w:szCs w:val="24"/>
          </w:rPr>
          <w:t>三维数据</w:t>
        </w:r>
      </w:ins>
      <w:bookmarkStart w:id="6" w:name="_GoBack"/>
      <w:bookmarkEnd w:id="6"/>
      <w:del w:id="7" w:author="Junchao Li" w:date="2020-04-22T19:59:00Z">
        <w:r w:rsidRPr="00D96A57" w:rsidDel="003841EB">
          <w:rPr>
            <w:rFonts w:hAnsi="宋体" w:hint="eastAsia"/>
            <w:sz w:val="24"/>
            <w:szCs w:val="24"/>
          </w:rPr>
          <w:delText>中</w:delText>
        </w:r>
      </w:del>
      <w:r w:rsidRPr="00D96A57">
        <w:rPr>
          <w:rFonts w:hAnsi="宋体" w:hint="eastAsia"/>
          <w:sz w:val="24"/>
          <w:szCs w:val="24"/>
        </w:rPr>
        <w:t>将其激光烧结成实体模型，这比对比文件</w:t>
      </w:r>
      <w:r w:rsidRPr="00D96A57">
        <w:rPr>
          <w:rFonts w:hAnsi="宋体" w:hint="eastAsia"/>
          <w:sz w:val="24"/>
          <w:szCs w:val="24"/>
        </w:rPr>
        <w:t>2</w:t>
      </w:r>
      <w:r w:rsidRPr="00D96A57">
        <w:rPr>
          <w:rFonts w:hAnsi="宋体" w:hint="eastAsia"/>
          <w:sz w:val="24"/>
          <w:szCs w:val="24"/>
        </w:rPr>
        <w:t>记载的采用多孔单元结构进行调整，修正应力峰值，并在</w:t>
      </w:r>
      <w:r w:rsidRPr="00D96A57">
        <w:rPr>
          <w:rFonts w:hAnsi="宋体" w:hint="eastAsia"/>
          <w:sz w:val="24"/>
          <w:szCs w:val="24"/>
        </w:rPr>
        <w:t>soldiworks</w:t>
      </w:r>
      <w:r w:rsidRPr="00D96A57">
        <w:rPr>
          <w:rFonts w:hAnsi="宋体" w:hint="eastAsia"/>
          <w:sz w:val="24"/>
          <w:szCs w:val="24"/>
        </w:rPr>
        <w:t>软件中构建出模型，再利用</w:t>
      </w:r>
      <w:r w:rsidRPr="00D96A57">
        <w:rPr>
          <w:rFonts w:hAnsi="宋体" w:hint="eastAsia"/>
          <w:sz w:val="24"/>
          <w:szCs w:val="24"/>
        </w:rPr>
        <w:t>3</w:t>
      </w:r>
      <w:r w:rsidRPr="00D96A57">
        <w:rPr>
          <w:rFonts w:hAnsi="宋体"/>
          <w:sz w:val="24"/>
          <w:szCs w:val="24"/>
        </w:rPr>
        <w:t>D</w:t>
      </w:r>
      <w:r w:rsidRPr="00D96A57">
        <w:rPr>
          <w:rFonts w:hAnsi="宋体" w:hint="eastAsia"/>
          <w:sz w:val="24"/>
          <w:szCs w:val="24"/>
        </w:rPr>
        <w:t>打印的熔融沉积制造方式（根据对比文件</w:t>
      </w:r>
      <w:r w:rsidRPr="00D96A57">
        <w:rPr>
          <w:rFonts w:hAnsi="宋体" w:hint="eastAsia"/>
          <w:sz w:val="24"/>
          <w:szCs w:val="24"/>
        </w:rPr>
        <w:t>2</w:t>
      </w:r>
      <w:r w:rsidRPr="00D96A57">
        <w:rPr>
          <w:rFonts w:hAnsi="宋体" w:hint="eastAsia"/>
          <w:sz w:val="24"/>
          <w:szCs w:val="24"/>
        </w:rPr>
        <w:t>中国实施例中描述的材料结合本领域知识得到）制作的，需要经过数据转换阶段，将</w:t>
      </w:r>
      <w:r w:rsidRPr="00D96A57">
        <w:rPr>
          <w:rFonts w:hAnsi="宋体" w:hint="eastAsia"/>
          <w:sz w:val="24"/>
          <w:szCs w:val="24"/>
        </w:rPr>
        <w:t>soldiworks</w:t>
      </w:r>
      <w:r w:rsidRPr="00D96A57">
        <w:rPr>
          <w:rFonts w:hAnsi="宋体" w:hint="eastAsia"/>
          <w:sz w:val="24"/>
          <w:szCs w:val="24"/>
        </w:rPr>
        <w:t>的建模数据转化为熔融沉积打印机的多方位模型数据，而本申请的激光烧结可直接利用</w:t>
      </w:r>
      <w:r w:rsidRPr="00D96A57">
        <w:rPr>
          <w:rFonts w:hAnsi="宋体" w:hint="eastAsia"/>
          <w:sz w:val="24"/>
          <w:szCs w:val="24"/>
        </w:rPr>
        <w:t>C</w:t>
      </w:r>
      <w:r w:rsidRPr="00D96A57">
        <w:rPr>
          <w:rFonts w:hAnsi="宋体"/>
          <w:sz w:val="24"/>
          <w:szCs w:val="24"/>
        </w:rPr>
        <w:t>AD</w:t>
      </w:r>
      <w:r w:rsidRPr="00D96A57">
        <w:rPr>
          <w:rFonts w:hAnsi="宋体" w:hint="eastAsia"/>
          <w:sz w:val="24"/>
          <w:szCs w:val="24"/>
        </w:rPr>
        <w:t>建模数据直接打印，优化了打印步骤。</w:t>
      </w:r>
    </w:p>
    <w:p w:rsidR="00D96A57" w:rsidRPr="00D96A57" w:rsidRDefault="00D96A57" w:rsidP="00D96A57">
      <w:pPr>
        <w:spacing w:line="360" w:lineRule="auto"/>
        <w:ind w:firstLineChars="200" w:firstLine="482"/>
        <w:rPr>
          <w:b/>
          <w:sz w:val="24"/>
          <w:szCs w:val="24"/>
        </w:rPr>
      </w:pPr>
      <w:r w:rsidRPr="00D96A57">
        <w:rPr>
          <w:rFonts w:hAnsi="宋体"/>
          <w:b/>
          <w:sz w:val="24"/>
          <w:szCs w:val="24"/>
        </w:rPr>
        <w:t>因此，本申请具有显著的技术进步。</w:t>
      </w:r>
    </w:p>
    <w:p w:rsidR="00D96A57" w:rsidRPr="00D96A57" w:rsidRDefault="00D96A57" w:rsidP="00D96A57">
      <w:pPr>
        <w:spacing w:line="360" w:lineRule="auto"/>
        <w:ind w:firstLineChars="200" w:firstLine="480"/>
        <w:rPr>
          <w:sz w:val="24"/>
          <w:szCs w:val="24"/>
        </w:rPr>
      </w:pPr>
      <w:r w:rsidRPr="00D96A57">
        <w:rPr>
          <w:rFonts w:hAnsi="宋体"/>
          <w:sz w:val="24"/>
          <w:szCs w:val="24"/>
        </w:rPr>
        <w:t>综上第</w:t>
      </w:r>
      <w:r w:rsidRPr="00D96A57">
        <w:rPr>
          <w:rFonts w:hAnsi="宋体" w:hint="eastAsia"/>
          <w:sz w:val="24"/>
          <w:szCs w:val="24"/>
        </w:rPr>
        <w:t>二</w:t>
      </w:r>
      <w:r w:rsidRPr="00D96A57">
        <w:rPr>
          <w:rFonts w:hAnsi="宋体"/>
          <w:sz w:val="24"/>
          <w:szCs w:val="24"/>
        </w:rPr>
        <w:t>部分和第</w:t>
      </w:r>
      <w:r w:rsidRPr="00D96A57">
        <w:rPr>
          <w:rFonts w:hAnsi="宋体" w:hint="eastAsia"/>
          <w:sz w:val="24"/>
          <w:szCs w:val="24"/>
        </w:rPr>
        <w:t>三</w:t>
      </w:r>
      <w:r w:rsidRPr="00D96A57">
        <w:rPr>
          <w:rFonts w:hAnsi="宋体"/>
          <w:sz w:val="24"/>
          <w:szCs w:val="24"/>
        </w:rPr>
        <w:t>部分所述，本申请权利要求</w:t>
      </w:r>
      <w:r w:rsidRPr="00D96A57">
        <w:rPr>
          <w:sz w:val="24"/>
          <w:szCs w:val="24"/>
        </w:rPr>
        <w:t>1</w:t>
      </w:r>
      <w:r w:rsidRPr="00D96A57">
        <w:rPr>
          <w:rFonts w:hAnsi="宋体"/>
          <w:sz w:val="24"/>
          <w:szCs w:val="24"/>
        </w:rPr>
        <w:t>具有突出的实质性特点和显著的技术进步，符合专利法第</w:t>
      </w:r>
      <w:r w:rsidRPr="00D96A57">
        <w:rPr>
          <w:sz w:val="24"/>
          <w:szCs w:val="24"/>
        </w:rPr>
        <w:t>22</w:t>
      </w:r>
      <w:r w:rsidRPr="00D96A57">
        <w:rPr>
          <w:rFonts w:hAnsi="宋体"/>
          <w:sz w:val="24"/>
          <w:szCs w:val="24"/>
        </w:rPr>
        <w:t>条第</w:t>
      </w:r>
      <w:r w:rsidRPr="00D96A57">
        <w:rPr>
          <w:sz w:val="24"/>
          <w:szCs w:val="24"/>
        </w:rPr>
        <w:t>3</w:t>
      </w:r>
      <w:r w:rsidRPr="00D96A57">
        <w:rPr>
          <w:rFonts w:hAnsi="宋体"/>
          <w:sz w:val="24"/>
          <w:szCs w:val="24"/>
        </w:rPr>
        <w:t>款的规定。</w:t>
      </w:r>
    </w:p>
    <w:p w:rsidR="00D96A57" w:rsidRPr="00D96A57" w:rsidRDefault="00D96A57" w:rsidP="00D96A57">
      <w:pPr>
        <w:spacing w:line="360" w:lineRule="auto"/>
        <w:ind w:firstLineChars="200" w:firstLine="480"/>
        <w:rPr>
          <w:sz w:val="24"/>
          <w:szCs w:val="24"/>
        </w:rPr>
      </w:pPr>
      <w:r w:rsidRPr="00D96A57">
        <w:rPr>
          <w:rFonts w:hAnsi="宋体"/>
          <w:sz w:val="24"/>
          <w:szCs w:val="24"/>
        </w:rPr>
        <w:t>在独立权利要求</w:t>
      </w:r>
      <w:r w:rsidRPr="00D96A57">
        <w:rPr>
          <w:sz w:val="24"/>
          <w:szCs w:val="24"/>
        </w:rPr>
        <w:t>1</w:t>
      </w:r>
      <w:r w:rsidRPr="00D96A57">
        <w:rPr>
          <w:rFonts w:hAnsi="宋体"/>
          <w:sz w:val="24"/>
          <w:szCs w:val="24"/>
        </w:rPr>
        <w:t>具备创造性的基础上，</w:t>
      </w:r>
      <w:r w:rsidRPr="00D96A57">
        <w:rPr>
          <w:rFonts w:hAnsi="宋体" w:hint="eastAsia"/>
          <w:sz w:val="24"/>
          <w:szCs w:val="24"/>
        </w:rPr>
        <w:t>与</w:t>
      </w:r>
      <w:r w:rsidRPr="00D96A57">
        <w:rPr>
          <w:rFonts w:hAnsi="宋体"/>
          <w:sz w:val="24"/>
          <w:szCs w:val="24"/>
        </w:rPr>
        <w:t>其并列的其他独立权利要求及从属权利要求也均具备创造性。</w:t>
      </w:r>
    </w:p>
    <w:p w:rsidR="00D96A57" w:rsidRPr="00D96A57" w:rsidRDefault="00D96A57" w:rsidP="00D96A57">
      <w:pPr>
        <w:spacing w:line="360" w:lineRule="auto"/>
        <w:ind w:firstLineChars="200" w:firstLine="482"/>
        <w:rPr>
          <w:b/>
          <w:bCs/>
          <w:sz w:val="24"/>
          <w:szCs w:val="24"/>
        </w:rPr>
      </w:pPr>
      <w:r w:rsidRPr="00D96A57">
        <w:rPr>
          <w:rFonts w:hAnsi="宋体" w:hint="eastAsia"/>
          <w:b/>
          <w:bCs/>
          <w:sz w:val="24"/>
          <w:szCs w:val="24"/>
        </w:rPr>
        <w:t>四</w:t>
      </w:r>
      <w:r w:rsidRPr="00D96A57">
        <w:rPr>
          <w:rFonts w:hAnsi="宋体"/>
          <w:b/>
          <w:bCs/>
          <w:sz w:val="24"/>
          <w:szCs w:val="24"/>
        </w:rPr>
        <w:t>、申请人认为本发明权利要求限定的技术方案具备突出的实质性特点和显著的进步，且理由已阐述的非常充分，还请审查员审查并早日授予本申请专利权。</w:t>
      </w:r>
    </w:p>
    <w:p w:rsidR="00D96A57" w:rsidRPr="00D96A57" w:rsidRDefault="00D96A57" w:rsidP="00D96A57">
      <w:pPr>
        <w:spacing w:line="360" w:lineRule="auto"/>
        <w:ind w:firstLineChars="200" w:firstLine="480"/>
        <w:rPr>
          <w:sz w:val="24"/>
          <w:szCs w:val="24"/>
        </w:rPr>
      </w:pPr>
      <w:r w:rsidRPr="00D96A57">
        <w:rPr>
          <w:rFonts w:hAnsi="宋体"/>
          <w:sz w:val="24"/>
          <w:szCs w:val="24"/>
        </w:rPr>
        <w:lastRenderedPageBreak/>
        <w:t>如果审查员认为本发明还存在不足之处，也请给予申请人再次陈述意见的机会，在此感谢审查员的辛苦付出，后续工作中申请人再将继续积极配合您的工作。</w:t>
      </w:r>
    </w:p>
    <w:p w:rsidR="00BC4116" w:rsidRPr="00D96A57" w:rsidRDefault="00BC4116" w:rsidP="00A5000E">
      <w:pPr>
        <w:rPr>
          <w:noProof/>
          <w:sz w:val="24"/>
          <w:szCs w:val="24"/>
        </w:rPr>
      </w:pPr>
    </w:p>
    <w:sectPr w:rsidR="00BC4116" w:rsidRPr="00D96A57" w:rsidSect="00FC7E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907" w:rsidRDefault="00641907" w:rsidP="002A1994">
      <w:r>
        <w:separator/>
      </w:r>
    </w:p>
  </w:endnote>
  <w:endnote w:type="continuationSeparator" w:id="0">
    <w:p w:rsidR="00641907" w:rsidRDefault="00641907" w:rsidP="002A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907" w:rsidRDefault="00641907" w:rsidP="002A1994">
      <w:r>
        <w:separator/>
      </w:r>
    </w:p>
  </w:footnote>
  <w:footnote w:type="continuationSeparator" w:id="0">
    <w:p w:rsidR="00641907" w:rsidRDefault="00641907" w:rsidP="002A1994">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chao Li">
    <w15:presenceInfo w15:providerId="Windows Live" w15:userId="54eda7c52a308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wMjMzMDcxNzEwtjBQ0lEKTi0uzszPAykwrAUA6zgl0iwAAAA="/>
  </w:docVars>
  <w:rsids>
    <w:rsidRoot w:val="002A1994"/>
    <w:rsid w:val="0002643B"/>
    <w:rsid w:val="00037A0D"/>
    <w:rsid w:val="000548BC"/>
    <w:rsid w:val="00060F62"/>
    <w:rsid w:val="00062744"/>
    <w:rsid w:val="00075E11"/>
    <w:rsid w:val="00085E42"/>
    <w:rsid w:val="000F70CB"/>
    <w:rsid w:val="001072BE"/>
    <w:rsid w:val="00126691"/>
    <w:rsid w:val="00135228"/>
    <w:rsid w:val="001B4220"/>
    <w:rsid w:val="001C044B"/>
    <w:rsid w:val="001C265F"/>
    <w:rsid w:val="001E7E5F"/>
    <w:rsid w:val="001F7C60"/>
    <w:rsid w:val="00210475"/>
    <w:rsid w:val="002356CF"/>
    <w:rsid w:val="0023577E"/>
    <w:rsid w:val="00237E2A"/>
    <w:rsid w:val="0025234C"/>
    <w:rsid w:val="00256230"/>
    <w:rsid w:val="002610DF"/>
    <w:rsid w:val="00291EDE"/>
    <w:rsid w:val="002A1994"/>
    <w:rsid w:val="002C45ED"/>
    <w:rsid w:val="002E55C1"/>
    <w:rsid w:val="002F26AF"/>
    <w:rsid w:val="002F7CD4"/>
    <w:rsid w:val="003055B3"/>
    <w:rsid w:val="00317AC4"/>
    <w:rsid w:val="00367732"/>
    <w:rsid w:val="003841EB"/>
    <w:rsid w:val="003B0278"/>
    <w:rsid w:val="00411FFE"/>
    <w:rsid w:val="00413A08"/>
    <w:rsid w:val="0042171A"/>
    <w:rsid w:val="00425EA4"/>
    <w:rsid w:val="00430DEF"/>
    <w:rsid w:val="004602DA"/>
    <w:rsid w:val="00461C45"/>
    <w:rsid w:val="00462B8D"/>
    <w:rsid w:val="0047378F"/>
    <w:rsid w:val="004776D9"/>
    <w:rsid w:val="004854F8"/>
    <w:rsid w:val="00485E6F"/>
    <w:rsid w:val="004B216E"/>
    <w:rsid w:val="004D1A39"/>
    <w:rsid w:val="004D64E5"/>
    <w:rsid w:val="004D7E9F"/>
    <w:rsid w:val="004E061A"/>
    <w:rsid w:val="00542103"/>
    <w:rsid w:val="00543261"/>
    <w:rsid w:val="005444A9"/>
    <w:rsid w:val="00551C11"/>
    <w:rsid w:val="00556FA9"/>
    <w:rsid w:val="005733E2"/>
    <w:rsid w:val="005769E0"/>
    <w:rsid w:val="00582577"/>
    <w:rsid w:val="00585769"/>
    <w:rsid w:val="005D210A"/>
    <w:rsid w:val="00605B4F"/>
    <w:rsid w:val="0061231B"/>
    <w:rsid w:val="006257A6"/>
    <w:rsid w:val="00627177"/>
    <w:rsid w:val="00641907"/>
    <w:rsid w:val="00662762"/>
    <w:rsid w:val="00662EDB"/>
    <w:rsid w:val="00663378"/>
    <w:rsid w:val="006A00B1"/>
    <w:rsid w:val="006F3EBA"/>
    <w:rsid w:val="006F5BB9"/>
    <w:rsid w:val="00751803"/>
    <w:rsid w:val="007544BD"/>
    <w:rsid w:val="00777750"/>
    <w:rsid w:val="007B30E7"/>
    <w:rsid w:val="007C349C"/>
    <w:rsid w:val="007E5B37"/>
    <w:rsid w:val="0080321A"/>
    <w:rsid w:val="00885DBA"/>
    <w:rsid w:val="008B02D5"/>
    <w:rsid w:val="008D4D7F"/>
    <w:rsid w:val="00900C08"/>
    <w:rsid w:val="00904D1D"/>
    <w:rsid w:val="00916F27"/>
    <w:rsid w:val="00923147"/>
    <w:rsid w:val="00934005"/>
    <w:rsid w:val="009341A1"/>
    <w:rsid w:val="009404B5"/>
    <w:rsid w:val="00972FA3"/>
    <w:rsid w:val="00983A0F"/>
    <w:rsid w:val="00985F90"/>
    <w:rsid w:val="009C54AE"/>
    <w:rsid w:val="009C7A8C"/>
    <w:rsid w:val="009D3A07"/>
    <w:rsid w:val="009E01EC"/>
    <w:rsid w:val="009E23C4"/>
    <w:rsid w:val="00A06372"/>
    <w:rsid w:val="00A17496"/>
    <w:rsid w:val="00A5000E"/>
    <w:rsid w:val="00A5170C"/>
    <w:rsid w:val="00A7042F"/>
    <w:rsid w:val="00A81978"/>
    <w:rsid w:val="00A87AB8"/>
    <w:rsid w:val="00AB5788"/>
    <w:rsid w:val="00AB65BF"/>
    <w:rsid w:val="00B36A59"/>
    <w:rsid w:val="00B418EE"/>
    <w:rsid w:val="00B50642"/>
    <w:rsid w:val="00BB3BBA"/>
    <w:rsid w:val="00BB4989"/>
    <w:rsid w:val="00BC4116"/>
    <w:rsid w:val="00BD6961"/>
    <w:rsid w:val="00BE71D6"/>
    <w:rsid w:val="00BF1C19"/>
    <w:rsid w:val="00BF2325"/>
    <w:rsid w:val="00C05BDB"/>
    <w:rsid w:val="00C3503F"/>
    <w:rsid w:val="00C619B0"/>
    <w:rsid w:val="00CA68E0"/>
    <w:rsid w:val="00CD5954"/>
    <w:rsid w:val="00D11220"/>
    <w:rsid w:val="00D51FE3"/>
    <w:rsid w:val="00D63BA2"/>
    <w:rsid w:val="00D9162D"/>
    <w:rsid w:val="00D96A57"/>
    <w:rsid w:val="00DD36AD"/>
    <w:rsid w:val="00E03530"/>
    <w:rsid w:val="00E22227"/>
    <w:rsid w:val="00E33B20"/>
    <w:rsid w:val="00E53A87"/>
    <w:rsid w:val="00E57811"/>
    <w:rsid w:val="00E658D8"/>
    <w:rsid w:val="00E913EE"/>
    <w:rsid w:val="00E94EDB"/>
    <w:rsid w:val="00E96E16"/>
    <w:rsid w:val="00EC0411"/>
    <w:rsid w:val="00F06D69"/>
    <w:rsid w:val="00F556C5"/>
    <w:rsid w:val="00F707FA"/>
    <w:rsid w:val="00F90B5A"/>
    <w:rsid w:val="00F97489"/>
    <w:rsid w:val="00FB00E2"/>
    <w:rsid w:val="00FC7E90"/>
    <w:rsid w:val="00FD508E"/>
    <w:rsid w:val="00FF49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96C1"/>
  <w15:docId w15:val="{52AC90EF-99FF-4853-AB98-9190BD50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00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9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A1994"/>
    <w:rPr>
      <w:sz w:val="18"/>
      <w:szCs w:val="18"/>
    </w:rPr>
  </w:style>
  <w:style w:type="paragraph" w:styleId="a5">
    <w:name w:val="footer"/>
    <w:basedOn w:val="a"/>
    <w:link w:val="a6"/>
    <w:uiPriority w:val="99"/>
    <w:unhideWhenUsed/>
    <w:rsid w:val="002A19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A1994"/>
    <w:rPr>
      <w:sz w:val="18"/>
      <w:szCs w:val="18"/>
    </w:rPr>
  </w:style>
  <w:style w:type="table" w:styleId="a7">
    <w:name w:val="Table Grid"/>
    <w:basedOn w:val="a1"/>
    <w:uiPriority w:val="59"/>
    <w:rsid w:val="002A199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FF4938"/>
    <w:rPr>
      <w:sz w:val="18"/>
      <w:szCs w:val="18"/>
    </w:rPr>
  </w:style>
  <w:style w:type="character" w:customStyle="1" w:styleId="a9">
    <w:name w:val="批注框文本 字符"/>
    <w:basedOn w:val="a0"/>
    <w:link w:val="a8"/>
    <w:uiPriority w:val="99"/>
    <w:semiHidden/>
    <w:rsid w:val="00FF4938"/>
    <w:rPr>
      <w:sz w:val="18"/>
      <w:szCs w:val="18"/>
    </w:rPr>
  </w:style>
  <w:style w:type="character" w:customStyle="1" w:styleId="p0Char">
    <w:name w:val="p0 Char"/>
    <w:link w:val="p0"/>
    <w:rsid w:val="00D96A57"/>
    <w:rPr>
      <w:szCs w:val="21"/>
    </w:rPr>
  </w:style>
  <w:style w:type="paragraph" w:customStyle="1" w:styleId="p0">
    <w:name w:val="p0"/>
    <w:basedOn w:val="a"/>
    <w:link w:val="p0Char"/>
    <w:rsid w:val="00D96A57"/>
    <w:pPr>
      <w:widowControl/>
    </w:pPr>
    <w:rPr>
      <w:rFonts w:asciiTheme="minorHAnsi" w:eastAsiaTheme="minorEastAsia" w:hAnsiTheme="minorHAns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pachira</dc:creator>
  <cp:lastModifiedBy>Junchao Li</cp:lastModifiedBy>
  <cp:revision>3</cp:revision>
  <cp:lastPrinted>2017-05-03T08:17:00Z</cp:lastPrinted>
  <dcterms:created xsi:type="dcterms:W3CDTF">2020-04-22T09:22:00Z</dcterms:created>
  <dcterms:modified xsi:type="dcterms:W3CDTF">2020-04-22T11:59:00Z</dcterms:modified>
</cp:coreProperties>
</file>